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FDBF" w14:textId="77777777" w:rsidR="003C6412" w:rsidRDefault="003B59DF">
      <w:pPr>
        <w:pStyle w:val="BodyText"/>
        <w:tabs>
          <w:tab w:val="left" w:pos="5685"/>
        </w:tabs>
        <w:kinsoku w:val="0"/>
        <w:overflowPunct w:val="0"/>
        <w:spacing w:before="73" w:line="254" w:lineRule="auto"/>
        <w:ind w:left="5645" w:right="2044" w:hanging="5490"/>
      </w:pPr>
      <w:bookmarkStart w:id="0" w:name="_GoBack"/>
      <w:bookmarkEnd w:id="0"/>
      <w:r>
        <w:rPr>
          <w:b/>
          <w:bCs/>
          <w:sz w:val="18"/>
          <w:szCs w:val="18"/>
        </w:rPr>
        <w:t>Template</w:t>
      </w:r>
      <w:r>
        <w:rPr>
          <w:b/>
          <w:bCs/>
          <w:spacing w:val="-21"/>
          <w:sz w:val="18"/>
          <w:szCs w:val="18"/>
        </w:rPr>
        <w:t xml:space="preserve"> </w:t>
      </w:r>
      <w:r>
        <w:rPr>
          <w:b/>
          <w:bCs/>
          <w:sz w:val="18"/>
          <w:szCs w:val="18"/>
        </w:rPr>
        <w:t>revision</w:t>
      </w:r>
      <w:r>
        <w:rPr>
          <w:b/>
          <w:bCs/>
          <w:spacing w:val="-24"/>
          <w:sz w:val="18"/>
          <w:szCs w:val="18"/>
        </w:rPr>
        <w:t xml:space="preserve"> </w:t>
      </w:r>
      <w:r>
        <w:rPr>
          <w:b/>
          <w:bCs/>
          <w:sz w:val="18"/>
          <w:szCs w:val="18"/>
        </w:rPr>
        <w:t>date:</w:t>
      </w:r>
      <w:r>
        <w:rPr>
          <w:b/>
          <w:bCs/>
          <w:spacing w:val="-20"/>
          <w:sz w:val="18"/>
          <w:szCs w:val="18"/>
        </w:rPr>
        <w:t xml:space="preserve"> </w:t>
      </w:r>
      <w:r w:rsidR="003C0053">
        <w:rPr>
          <w:b/>
          <w:bCs/>
          <w:sz w:val="18"/>
          <w:szCs w:val="18"/>
        </w:rPr>
        <w:t>March</w:t>
      </w:r>
      <w:r w:rsidR="00683EB0">
        <w:rPr>
          <w:b/>
          <w:bCs/>
          <w:sz w:val="18"/>
          <w:szCs w:val="18"/>
        </w:rPr>
        <w:t xml:space="preserve"> 2019</w:t>
      </w:r>
      <w:r>
        <w:rPr>
          <w:b/>
          <w:bCs/>
          <w:sz w:val="18"/>
          <w:szCs w:val="18"/>
        </w:rPr>
        <w:tab/>
      </w:r>
      <w:r>
        <w:rPr>
          <w:b/>
          <w:bCs/>
          <w:sz w:val="18"/>
          <w:szCs w:val="18"/>
        </w:rPr>
        <w:tab/>
      </w:r>
      <w:r>
        <w:t>Agreement</w:t>
      </w:r>
      <w:proofErr w:type="gramStart"/>
      <w:r>
        <w:t xml:space="preserve"># </w:t>
      </w:r>
      <w:r w:rsidR="004139DF">
        <w:t xml:space="preserve"> 19</w:t>
      </w:r>
      <w:proofErr w:type="gramEnd"/>
      <w:r w:rsidR="004139DF">
        <w:t>ZJTAAXXXX</w:t>
      </w:r>
      <w:r w:rsidR="004139DF">
        <w:br/>
      </w:r>
      <w:r>
        <w:rPr>
          <w:w w:val="99"/>
        </w:rPr>
        <w:t xml:space="preserve"> </w:t>
      </w:r>
      <w:r>
        <w:t>OPA Review</w:t>
      </w:r>
      <w:r>
        <w:rPr>
          <w:spacing w:val="48"/>
        </w:rPr>
        <w:t xml:space="preserve"> </w:t>
      </w:r>
      <w:r>
        <w:t>#</w:t>
      </w:r>
      <w:r w:rsidR="00011F56">
        <w:t>####</w:t>
      </w:r>
    </w:p>
    <w:p w14:paraId="4516775B" w14:textId="77777777" w:rsidR="003C6412" w:rsidRDefault="003C6412">
      <w:pPr>
        <w:pStyle w:val="BodyText"/>
        <w:kinsoku w:val="0"/>
        <w:overflowPunct w:val="0"/>
        <w:rPr>
          <w:sz w:val="24"/>
          <w:szCs w:val="24"/>
        </w:rPr>
      </w:pPr>
    </w:p>
    <w:p w14:paraId="09EDB85A" w14:textId="77777777" w:rsidR="003C6412" w:rsidRDefault="00C45A99">
      <w:pPr>
        <w:pStyle w:val="Heading1"/>
        <w:kinsoku w:val="0"/>
        <w:overflowPunct w:val="0"/>
        <w:spacing w:before="143"/>
        <w:ind w:left="2328"/>
      </w:pPr>
      <w:commentRangeStart w:id="1"/>
      <w:r>
        <w:t>TECHNICAL ASSISTANCE</w:t>
      </w:r>
      <w:r w:rsidR="003B59DF">
        <w:t xml:space="preserve"> AGREEMENT</w:t>
      </w:r>
      <w:commentRangeEnd w:id="1"/>
      <w:r w:rsidR="0087197C">
        <w:rPr>
          <w:rStyle w:val="CommentReference"/>
          <w:b w:val="0"/>
          <w:bCs w:val="0"/>
        </w:rPr>
        <w:commentReference w:id="1"/>
      </w:r>
    </w:p>
    <w:p w14:paraId="7FC60372" w14:textId="77777777" w:rsidR="003C6412" w:rsidRDefault="003C6412">
      <w:pPr>
        <w:pStyle w:val="BodyText"/>
        <w:kinsoku w:val="0"/>
        <w:overflowPunct w:val="0"/>
        <w:rPr>
          <w:b/>
          <w:bCs/>
          <w:sz w:val="24"/>
          <w:szCs w:val="24"/>
        </w:rPr>
      </w:pPr>
    </w:p>
    <w:p w14:paraId="6A7F39CD" w14:textId="77777777" w:rsidR="003C6412" w:rsidRDefault="003C6412">
      <w:pPr>
        <w:pStyle w:val="BodyText"/>
        <w:kinsoku w:val="0"/>
        <w:overflowPunct w:val="0"/>
        <w:rPr>
          <w:b/>
          <w:bCs/>
        </w:rPr>
      </w:pPr>
    </w:p>
    <w:p w14:paraId="2DD96463" w14:textId="77777777" w:rsidR="003C6412" w:rsidRDefault="003B59DF">
      <w:pPr>
        <w:pStyle w:val="BodyText"/>
        <w:kinsoku w:val="0"/>
        <w:overflowPunct w:val="0"/>
        <w:spacing w:line="247" w:lineRule="auto"/>
        <w:ind w:left="116" w:right="1343" w:hanging="5"/>
        <w:rPr>
          <w:b/>
          <w:bCs/>
          <w:w w:val="105"/>
        </w:rPr>
      </w:pPr>
      <w:r>
        <w:rPr>
          <w:w w:val="105"/>
        </w:rPr>
        <w:t>This</w:t>
      </w:r>
      <w:r>
        <w:rPr>
          <w:spacing w:val="-24"/>
          <w:w w:val="105"/>
        </w:rPr>
        <w:t xml:space="preserve"> </w:t>
      </w:r>
      <w:r>
        <w:rPr>
          <w:w w:val="105"/>
        </w:rPr>
        <w:t>Technical</w:t>
      </w:r>
      <w:r>
        <w:rPr>
          <w:spacing w:val="-10"/>
          <w:w w:val="105"/>
        </w:rPr>
        <w:t xml:space="preserve"> </w:t>
      </w:r>
      <w:r>
        <w:rPr>
          <w:w w:val="105"/>
        </w:rPr>
        <w:t>Assistance</w:t>
      </w:r>
      <w:r>
        <w:rPr>
          <w:spacing w:val="-15"/>
          <w:w w:val="105"/>
        </w:rPr>
        <w:t xml:space="preserve"> </w:t>
      </w:r>
      <w:r>
        <w:rPr>
          <w:w w:val="105"/>
        </w:rPr>
        <w:t>Agreement</w:t>
      </w:r>
      <w:r>
        <w:rPr>
          <w:spacing w:val="-9"/>
          <w:w w:val="105"/>
        </w:rPr>
        <w:t xml:space="preserve"> </w:t>
      </w:r>
      <w:r>
        <w:rPr>
          <w:w w:val="105"/>
        </w:rPr>
        <w:t>is</w:t>
      </w:r>
      <w:r>
        <w:rPr>
          <w:spacing w:val="-27"/>
          <w:w w:val="105"/>
        </w:rPr>
        <w:t xml:space="preserve"> </w:t>
      </w:r>
      <w:r w:rsidR="003C0053">
        <w:rPr>
          <w:w w:val="105"/>
        </w:rPr>
        <w:t>entered</w:t>
      </w:r>
      <w:r>
        <w:rPr>
          <w:spacing w:val="-11"/>
          <w:w w:val="105"/>
        </w:rPr>
        <w:t xml:space="preserve"> </w:t>
      </w:r>
      <w:r>
        <w:rPr>
          <w:w w:val="105"/>
        </w:rPr>
        <w:t>by</w:t>
      </w:r>
      <w:r>
        <w:rPr>
          <w:spacing w:val="-24"/>
          <w:w w:val="105"/>
        </w:rPr>
        <w:t xml:space="preserve"> </w:t>
      </w:r>
      <w:r>
        <w:rPr>
          <w:w w:val="105"/>
        </w:rPr>
        <w:t>and</w:t>
      </w:r>
      <w:r>
        <w:rPr>
          <w:spacing w:val="-4"/>
          <w:w w:val="105"/>
        </w:rPr>
        <w:t xml:space="preserve"> </w:t>
      </w:r>
      <w:r>
        <w:rPr>
          <w:w w:val="105"/>
        </w:rPr>
        <w:t>between U.S.</w:t>
      </w:r>
      <w:r>
        <w:rPr>
          <w:spacing w:val="-22"/>
          <w:w w:val="105"/>
        </w:rPr>
        <w:t xml:space="preserve"> </w:t>
      </w:r>
      <w:r>
        <w:rPr>
          <w:w w:val="105"/>
        </w:rPr>
        <w:t>Geological</w:t>
      </w:r>
      <w:r>
        <w:rPr>
          <w:spacing w:val="-13"/>
          <w:w w:val="105"/>
        </w:rPr>
        <w:t xml:space="preserve"> </w:t>
      </w:r>
      <w:r>
        <w:rPr>
          <w:w w:val="105"/>
        </w:rPr>
        <w:t>Survey,</w:t>
      </w:r>
      <w:r>
        <w:rPr>
          <w:spacing w:val="-16"/>
          <w:w w:val="105"/>
        </w:rPr>
        <w:t xml:space="preserve"> </w:t>
      </w:r>
      <w:r>
        <w:rPr>
          <w:w w:val="105"/>
        </w:rPr>
        <w:t>a Bureau</w:t>
      </w:r>
      <w:r>
        <w:rPr>
          <w:spacing w:val="-16"/>
          <w:w w:val="105"/>
        </w:rPr>
        <w:t xml:space="preserve"> </w:t>
      </w:r>
      <w:r>
        <w:rPr>
          <w:w w:val="105"/>
        </w:rPr>
        <w:t>of</w:t>
      </w:r>
      <w:r>
        <w:rPr>
          <w:spacing w:val="-19"/>
          <w:w w:val="105"/>
        </w:rPr>
        <w:t xml:space="preserve"> </w:t>
      </w:r>
      <w:r>
        <w:rPr>
          <w:w w:val="105"/>
        </w:rPr>
        <w:t>the</w:t>
      </w:r>
      <w:r>
        <w:rPr>
          <w:spacing w:val="-10"/>
          <w:w w:val="105"/>
        </w:rPr>
        <w:t xml:space="preserve"> </w:t>
      </w:r>
      <w:r>
        <w:rPr>
          <w:w w:val="105"/>
        </w:rPr>
        <w:t>Department</w:t>
      </w:r>
      <w:r>
        <w:rPr>
          <w:spacing w:val="-13"/>
          <w:w w:val="105"/>
        </w:rPr>
        <w:t xml:space="preserve"> </w:t>
      </w:r>
      <w:r>
        <w:rPr>
          <w:w w:val="105"/>
        </w:rPr>
        <w:t>of</w:t>
      </w:r>
      <w:r>
        <w:rPr>
          <w:spacing w:val="-23"/>
          <w:w w:val="105"/>
        </w:rPr>
        <w:t xml:space="preserve"> </w:t>
      </w:r>
      <w:r>
        <w:rPr>
          <w:w w:val="105"/>
        </w:rPr>
        <w:t>the</w:t>
      </w:r>
      <w:r>
        <w:rPr>
          <w:spacing w:val="-11"/>
          <w:w w:val="105"/>
        </w:rPr>
        <w:t xml:space="preserve"> </w:t>
      </w:r>
      <w:r>
        <w:rPr>
          <w:w w:val="105"/>
        </w:rPr>
        <w:t>Interior,</w:t>
      </w:r>
      <w:r>
        <w:rPr>
          <w:spacing w:val="-11"/>
          <w:w w:val="105"/>
        </w:rPr>
        <w:t xml:space="preserve"> </w:t>
      </w:r>
      <w:r>
        <w:rPr>
          <w:w w:val="105"/>
        </w:rPr>
        <w:t>through</w:t>
      </w:r>
      <w:r>
        <w:rPr>
          <w:spacing w:val="-11"/>
          <w:w w:val="105"/>
        </w:rPr>
        <w:t xml:space="preserve"> </w:t>
      </w:r>
      <w:r>
        <w:rPr>
          <w:w w:val="105"/>
        </w:rPr>
        <w:t>the</w:t>
      </w:r>
      <w:r>
        <w:rPr>
          <w:spacing w:val="-16"/>
          <w:w w:val="105"/>
        </w:rPr>
        <w:t xml:space="preserve"> </w:t>
      </w:r>
      <w:r>
        <w:rPr>
          <w:w w:val="105"/>
        </w:rPr>
        <w:t>offices</w:t>
      </w:r>
      <w:r>
        <w:rPr>
          <w:spacing w:val="-19"/>
          <w:w w:val="105"/>
        </w:rPr>
        <w:t xml:space="preserve"> </w:t>
      </w:r>
      <w:r>
        <w:rPr>
          <w:w w:val="105"/>
        </w:rPr>
        <w:t>of</w:t>
      </w:r>
      <w:r>
        <w:rPr>
          <w:spacing w:val="-13"/>
          <w:w w:val="105"/>
        </w:rPr>
        <w:t xml:space="preserve"> </w:t>
      </w:r>
      <w:r>
        <w:rPr>
          <w:w w:val="105"/>
        </w:rPr>
        <w:t>its</w:t>
      </w:r>
      <w:r>
        <w:rPr>
          <w:spacing w:val="-17"/>
          <w:w w:val="105"/>
        </w:rPr>
        <w:t xml:space="preserve"> </w:t>
      </w:r>
      <w:r w:rsidR="00683EB0">
        <w:rPr>
          <w:w w:val="105"/>
        </w:rPr>
        <w:t>Nevada Water Science Center</w:t>
      </w:r>
      <w:r>
        <w:rPr>
          <w:w w:val="105"/>
        </w:rPr>
        <w:t>, hereinafter referred to as the "USGS" and Monterey Peninsula Water Management District, hereinafter</w:t>
      </w:r>
      <w:r>
        <w:rPr>
          <w:spacing w:val="-4"/>
          <w:w w:val="105"/>
        </w:rPr>
        <w:t xml:space="preserve"> </w:t>
      </w:r>
      <w:r>
        <w:rPr>
          <w:w w:val="105"/>
        </w:rPr>
        <w:t>referred</w:t>
      </w:r>
      <w:r>
        <w:rPr>
          <w:spacing w:val="-13"/>
          <w:w w:val="105"/>
        </w:rPr>
        <w:t xml:space="preserve"> </w:t>
      </w:r>
      <w:r>
        <w:rPr>
          <w:w w:val="105"/>
        </w:rPr>
        <w:t>to</w:t>
      </w:r>
      <w:r>
        <w:rPr>
          <w:spacing w:val="-26"/>
          <w:w w:val="105"/>
        </w:rPr>
        <w:t xml:space="preserve"> </w:t>
      </w:r>
      <w:r>
        <w:rPr>
          <w:w w:val="105"/>
        </w:rPr>
        <w:t>as</w:t>
      </w:r>
      <w:r>
        <w:rPr>
          <w:spacing w:val="-30"/>
          <w:w w:val="105"/>
        </w:rPr>
        <w:t xml:space="preserve"> </w:t>
      </w:r>
      <w:r>
        <w:rPr>
          <w:w w:val="105"/>
        </w:rPr>
        <w:t>"Collaborator."</w:t>
      </w:r>
      <w:r>
        <w:rPr>
          <w:spacing w:val="12"/>
          <w:w w:val="105"/>
        </w:rPr>
        <w:t xml:space="preserve"> </w:t>
      </w:r>
      <w:r>
        <w:rPr>
          <w:w w:val="105"/>
        </w:rPr>
        <w:t>USGS</w:t>
      </w:r>
      <w:r>
        <w:rPr>
          <w:spacing w:val="-15"/>
          <w:w w:val="105"/>
        </w:rPr>
        <w:t xml:space="preserve"> </w:t>
      </w:r>
      <w:r>
        <w:rPr>
          <w:w w:val="105"/>
        </w:rPr>
        <w:t>and</w:t>
      </w:r>
      <w:r>
        <w:rPr>
          <w:spacing w:val="-15"/>
          <w:w w:val="105"/>
        </w:rPr>
        <w:t xml:space="preserve"> </w:t>
      </w:r>
      <w:r>
        <w:rPr>
          <w:w w:val="105"/>
        </w:rPr>
        <w:t>Collaborator</w:t>
      </w:r>
      <w:r>
        <w:rPr>
          <w:spacing w:val="-11"/>
          <w:w w:val="105"/>
        </w:rPr>
        <w:t xml:space="preserve"> </w:t>
      </w:r>
      <w:r>
        <w:rPr>
          <w:w w:val="105"/>
        </w:rPr>
        <w:t>are</w:t>
      </w:r>
      <w:r>
        <w:rPr>
          <w:spacing w:val="-22"/>
          <w:w w:val="105"/>
        </w:rPr>
        <w:t xml:space="preserve"> </w:t>
      </w:r>
      <w:r>
        <w:rPr>
          <w:w w:val="105"/>
        </w:rPr>
        <w:t>sometimes</w:t>
      </w:r>
      <w:r>
        <w:rPr>
          <w:spacing w:val="-9"/>
          <w:w w:val="105"/>
        </w:rPr>
        <w:t xml:space="preserve"> </w:t>
      </w:r>
      <w:r>
        <w:rPr>
          <w:w w:val="105"/>
        </w:rPr>
        <w:t>herein</w:t>
      </w:r>
      <w:r>
        <w:rPr>
          <w:spacing w:val="-8"/>
          <w:w w:val="105"/>
        </w:rPr>
        <w:t xml:space="preserve"> </w:t>
      </w:r>
      <w:r>
        <w:rPr>
          <w:w w:val="105"/>
        </w:rPr>
        <w:t>referred to</w:t>
      </w:r>
      <w:r>
        <w:rPr>
          <w:spacing w:val="-30"/>
          <w:w w:val="105"/>
        </w:rPr>
        <w:t xml:space="preserve"> </w:t>
      </w:r>
      <w:r>
        <w:rPr>
          <w:w w:val="105"/>
        </w:rPr>
        <w:t>as</w:t>
      </w:r>
      <w:r>
        <w:rPr>
          <w:spacing w:val="-33"/>
          <w:w w:val="105"/>
        </w:rPr>
        <w:t xml:space="preserve"> </w:t>
      </w:r>
      <w:r>
        <w:rPr>
          <w:w w:val="105"/>
        </w:rPr>
        <w:t>a</w:t>
      </w:r>
      <w:r>
        <w:rPr>
          <w:spacing w:val="-35"/>
          <w:w w:val="105"/>
        </w:rPr>
        <w:t xml:space="preserve"> </w:t>
      </w:r>
      <w:r>
        <w:rPr>
          <w:b/>
          <w:bCs/>
          <w:w w:val="105"/>
        </w:rPr>
        <w:t>"Party"</w:t>
      </w:r>
      <w:r>
        <w:rPr>
          <w:b/>
          <w:bCs/>
          <w:spacing w:val="-27"/>
          <w:w w:val="105"/>
        </w:rPr>
        <w:t xml:space="preserve"> </w:t>
      </w:r>
      <w:r>
        <w:rPr>
          <w:w w:val="105"/>
        </w:rPr>
        <w:t>and</w:t>
      </w:r>
      <w:r>
        <w:rPr>
          <w:spacing w:val="-20"/>
          <w:w w:val="105"/>
        </w:rPr>
        <w:t xml:space="preserve"> </w:t>
      </w:r>
      <w:r>
        <w:rPr>
          <w:w w:val="105"/>
        </w:rPr>
        <w:t>collectively</w:t>
      </w:r>
      <w:r>
        <w:rPr>
          <w:spacing w:val="-21"/>
          <w:w w:val="105"/>
        </w:rPr>
        <w:t xml:space="preserve"> </w:t>
      </w:r>
      <w:r>
        <w:rPr>
          <w:w w:val="105"/>
        </w:rPr>
        <w:t>as</w:t>
      </w:r>
      <w:r>
        <w:rPr>
          <w:spacing w:val="-30"/>
          <w:w w:val="105"/>
        </w:rPr>
        <w:t xml:space="preserve"> </w:t>
      </w:r>
      <w:r>
        <w:rPr>
          <w:w w:val="105"/>
        </w:rPr>
        <w:t>the</w:t>
      </w:r>
      <w:r>
        <w:rPr>
          <w:spacing w:val="-33"/>
          <w:w w:val="105"/>
        </w:rPr>
        <w:t xml:space="preserve"> </w:t>
      </w:r>
      <w:r>
        <w:rPr>
          <w:b/>
          <w:bCs/>
          <w:w w:val="105"/>
        </w:rPr>
        <w:t>"Parties".</w:t>
      </w:r>
    </w:p>
    <w:p w14:paraId="07ECE78F" w14:textId="77777777" w:rsidR="003C6412" w:rsidRDefault="003C6412">
      <w:pPr>
        <w:pStyle w:val="BodyText"/>
        <w:kinsoku w:val="0"/>
        <w:overflowPunct w:val="0"/>
        <w:spacing w:before="4"/>
        <w:rPr>
          <w:b/>
          <w:bCs/>
          <w:sz w:val="32"/>
          <w:szCs w:val="32"/>
        </w:rPr>
      </w:pPr>
    </w:p>
    <w:p w14:paraId="267C1844" w14:textId="77777777" w:rsidR="003C6412" w:rsidRDefault="003B59DF">
      <w:pPr>
        <w:pStyle w:val="BodyText"/>
        <w:kinsoku w:val="0"/>
        <w:overflowPunct w:val="0"/>
        <w:spacing w:line="247" w:lineRule="auto"/>
        <w:ind w:left="118" w:right="1514" w:firstLine="11"/>
      </w:pPr>
      <w:r>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t>Wydler</w:t>
      </w:r>
      <w:proofErr w:type="spellEnd"/>
      <w:r>
        <w:t xml:space="preserve"> Act (15 U.S.C. </w:t>
      </w:r>
      <w:r>
        <w:rPr>
          <w:sz w:val="21"/>
          <w:szCs w:val="21"/>
        </w:rPr>
        <w:t xml:space="preserve">§ </w:t>
      </w:r>
      <w:r w:rsidR="0055759B">
        <w:t xml:space="preserve">3710a, as </w:t>
      </w:r>
      <w:r>
        <w:t>amended);</w:t>
      </w:r>
    </w:p>
    <w:p w14:paraId="01BBAED7" w14:textId="77777777" w:rsidR="003C6412" w:rsidRDefault="003C6412">
      <w:pPr>
        <w:pStyle w:val="BodyText"/>
        <w:kinsoku w:val="0"/>
        <w:overflowPunct w:val="0"/>
        <w:rPr>
          <w:sz w:val="24"/>
          <w:szCs w:val="24"/>
        </w:rPr>
      </w:pPr>
    </w:p>
    <w:p w14:paraId="182F222F" w14:textId="77777777" w:rsidR="003C6412" w:rsidRDefault="003B59DF">
      <w:pPr>
        <w:pStyle w:val="BodyText"/>
        <w:kinsoku w:val="0"/>
        <w:overflowPunct w:val="0"/>
        <w:spacing w:line="244" w:lineRule="auto"/>
        <w:ind w:left="118" w:right="1343" w:firstLine="12"/>
      </w:pPr>
      <w:r>
        <w:t>Whereas, the USGS has a mission in developing a water census and has need o</w:t>
      </w:r>
      <w:r w:rsidR="0055759B">
        <w:t>f groundwater and surface water</w:t>
      </w:r>
      <w:r>
        <w:t xml:space="preserve"> use to support this mission;</w:t>
      </w:r>
    </w:p>
    <w:p w14:paraId="633F21C4" w14:textId="77777777" w:rsidR="003C6412" w:rsidRDefault="003C6412">
      <w:pPr>
        <w:pStyle w:val="BodyText"/>
        <w:kinsoku w:val="0"/>
        <w:overflowPunct w:val="0"/>
        <w:spacing w:before="6"/>
      </w:pPr>
    </w:p>
    <w:p w14:paraId="07FF51FF" w14:textId="77777777" w:rsidR="003C6412" w:rsidRDefault="003B59DF">
      <w:pPr>
        <w:pStyle w:val="BodyText"/>
        <w:kinsoku w:val="0"/>
        <w:overflowPunct w:val="0"/>
        <w:spacing w:before="1" w:line="244" w:lineRule="auto"/>
        <w:ind w:left="131" w:right="1343" w:firstLine="3"/>
      </w:pPr>
      <w:r>
        <w:t>Whereas, Collaborator has useful historic water use data and has need of USGS expertise in incorporat</w:t>
      </w:r>
      <w:r w:rsidR="0055759B">
        <w:t xml:space="preserve">ing these data into hydrologic </w:t>
      </w:r>
      <w:r>
        <w:t>models for water census analysis;</w:t>
      </w:r>
    </w:p>
    <w:p w14:paraId="68F9456D" w14:textId="77777777" w:rsidR="003C6412" w:rsidRDefault="003C6412">
      <w:pPr>
        <w:pStyle w:val="BodyText"/>
        <w:kinsoku w:val="0"/>
        <w:overflowPunct w:val="0"/>
        <w:spacing w:before="1"/>
        <w:rPr>
          <w:sz w:val="23"/>
          <w:szCs w:val="23"/>
        </w:rPr>
      </w:pPr>
    </w:p>
    <w:p w14:paraId="3DE963BA" w14:textId="77777777" w:rsidR="003C6412" w:rsidRDefault="003B59DF">
      <w:pPr>
        <w:pStyle w:val="BodyText"/>
        <w:kinsoku w:val="0"/>
        <w:overflowPunct w:val="0"/>
        <w:spacing w:line="244" w:lineRule="auto"/>
        <w:ind w:left="124" w:right="1343" w:firstLine="10"/>
      </w:pPr>
      <w:r>
        <w:t xml:space="preserve">Whereas, the project entitled, </w:t>
      </w:r>
      <w:r>
        <w:rPr>
          <w:b/>
          <w:bCs/>
        </w:rPr>
        <w:t>"</w:t>
      </w:r>
      <w:r w:rsidR="0055759B">
        <w:rPr>
          <w:b/>
          <w:bCs/>
        </w:rPr>
        <w:t>Water Management Scenario Evaluation for the Carmel River Watershed using GSFLOW</w:t>
      </w:r>
      <w:r>
        <w:rPr>
          <w:b/>
          <w:bCs/>
        </w:rPr>
        <w:t xml:space="preserve">", </w:t>
      </w:r>
      <w:r w:rsidR="0055759B">
        <w:t xml:space="preserve">is intended by the Parties to be mutually </w:t>
      </w:r>
      <w:r>
        <w:t>beneficial and to be</w:t>
      </w:r>
      <w:r w:rsidR="0055759B">
        <w:t xml:space="preserve">nefit the people of the United </w:t>
      </w:r>
      <w:r>
        <w:t>States;</w:t>
      </w:r>
    </w:p>
    <w:p w14:paraId="3DA3BD73" w14:textId="77777777" w:rsidR="003C6412" w:rsidRDefault="003C6412">
      <w:pPr>
        <w:pStyle w:val="BodyText"/>
        <w:kinsoku w:val="0"/>
        <w:overflowPunct w:val="0"/>
        <w:spacing w:before="2"/>
      </w:pPr>
    </w:p>
    <w:p w14:paraId="4DA7A750" w14:textId="77777777" w:rsidR="003C6412" w:rsidRDefault="003B59DF">
      <w:pPr>
        <w:pStyle w:val="BodyText"/>
        <w:kinsoku w:val="0"/>
        <w:overflowPunct w:val="0"/>
        <w:ind w:left="131"/>
      </w:pPr>
      <w:r>
        <w:t>Now, therefore, the Parties hereto agree as   follows:</w:t>
      </w:r>
    </w:p>
    <w:p w14:paraId="33CA8D4B" w14:textId="77777777" w:rsidR="003C6412" w:rsidRDefault="003C6412">
      <w:pPr>
        <w:pStyle w:val="BodyText"/>
        <w:kinsoku w:val="0"/>
        <w:overflowPunct w:val="0"/>
        <w:spacing w:before="1"/>
        <w:rPr>
          <w:sz w:val="15"/>
          <w:szCs w:val="15"/>
        </w:rPr>
      </w:pPr>
    </w:p>
    <w:p w14:paraId="7C9B38EE" w14:textId="77777777" w:rsidR="003C6412" w:rsidRDefault="003B59DF">
      <w:pPr>
        <w:pStyle w:val="ListParagraph"/>
        <w:numPr>
          <w:ilvl w:val="0"/>
          <w:numId w:val="8"/>
        </w:numPr>
        <w:tabs>
          <w:tab w:val="left" w:pos="411"/>
        </w:tabs>
        <w:kinsoku w:val="0"/>
        <w:overflowPunct w:val="0"/>
        <w:spacing w:before="91"/>
        <w:ind w:firstLine="7"/>
        <w:rPr>
          <w:color w:val="000000"/>
          <w:sz w:val="22"/>
          <w:szCs w:val="22"/>
        </w:rPr>
      </w:pPr>
      <w:r>
        <w:rPr>
          <w:b/>
          <w:bCs/>
          <w:sz w:val="22"/>
          <w:szCs w:val="22"/>
        </w:rPr>
        <w:t xml:space="preserve">Statement of Work.  </w:t>
      </w:r>
      <w:r>
        <w:rPr>
          <w:sz w:val="22"/>
          <w:szCs w:val="22"/>
        </w:rPr>
        <w:t>See attached Statement of Work (SOW)</w:t>
      </w:r>
      <w:r w:rsidR="006C7F28">
        <w:rPr>
          <w:sz w:val="22"/>
          <w:szCs w:val="22"/>
        </w:rPr>
        <w:t xml:space="preserve"> </w:t>
      </w:r>
      <w:r>
        <w:rPr>
          <w:sz w:val="22"/>
          <w:szCs w:val="22"/>
        </w:rPr>
        <w:t>(Exhibit A), incorporated by</w:t>
      </w:r>
    </w:p>
    <w:p w14:paraId="69E3F5A0" w14:textId="77777777" w:rsidR="003C6412" w:rsidRDefault="003B59DF">
      <w:pPr>
        <w:pStyle w:val="BodyText"/>
        <w:tabs>
          <w:tab w:val="left" w:pos="5463"/>
        </w:tabs>
        <w:kinsoku w:val="0"/>
        <w:overflowPunct w:val="0"/>
        <w:spacing w:before="1"/>
        <w:ind w:left="136"/>
        <w:rPr>
          <w:rFonts w:ascii="Arial" w:hAnsi="Arial" w:cs="Arial"/>
          <w:position w:val="6"/>
          <w:sz w:val="16"/>
          <w:szCs w:val="16"/>
        </w:rPr>
      </w:pPr>
      <w:r>
        <w:t>reference</w:t>
      </w:r>
      <w:r>
        <w:rPr>
          <w:spacing w:val="17"/>
        </w:rPr>
        <w:t xml:space="preserve"> </w:t>
      </w:r>
      <w:r>
        <w:t>herein.</w:t>
      </w:r>
      <w:r>
        <w:tab/>
      </w:r>
      <w:r>
        <w:rPr>
          <w:rFonts w:ascii="Arial" w:hAnsi="Arial" w:cs="Arial"/>
          <w:position w:val="6"/>
          <w:sz w:val="16"/>
          <w:szCs w:val="16"/>
        </w:rPr>
        <w:t>'</w:t>
      </w:r>
    </w:p>
    <w:p w14:paraId="6952DC01" w14:textId="77777777" w:rsidR="003C6412" w:rsidRDefault="003C6412">
      <w:pPr>
        <w:pStyle w:val="BodyText"/>
        <w:kinsoku w:val="0"/>
        <w:overflowPunct w:val="0"/>
        <w:spacing w:before="1"/>
        <w:rPr>
          <w:rFonts w:ascii="Arial" w:hAnsi="Arial" w:cs="Arial"/>
          <w:sz w:val="15"/>
          <w:szCs w:val="15"/>
        </w:rPr>
      </w:pPr>
    </w:p>
    <w:p w14:paraId="2ACF0D3F" w14:textId="77777777" w:rsidR="003C6412" w:rsidRDefault="003B59DF">
      <w:pPr>
        <w:pStyle w:val="ListParagraph"/>
        <w:numPr>
          <w:ilvl w:val="0"/>
          <w:numId w:val="8"/>
        </w:numPr>
        <w:tabs>
          <w:tab w:val="left" w:pos="412"/>
        </w:tabs>
        <w:kinsoku w:val="0"/>
        <w:overflowPunct w:val="0"/>
        <w:spacing w:before="91" w:line="247" w:lineRule="auto"/>
        <w:ind w:right="1416" w:firstLine="8"/>
        <w:rPr>
          <w:color w:val="000000"/>
          <w:sz w:val="22"/>
          <w:szCs w:val="22"/>
        </w:rPr>
      </w:pPr>
      <w:r>
        <w:rPr>
          <w:b/>
          <w:bCs/>
          <w:sz w:val="22"/>
          <w:szCs w:val="22"/>
        </w:rPr>
        <w:t xml:space="preserve">Principal Investigator. </w:t>
      </w:r>
      <w:r>
        <w:rPr>
          <w:sz w:val="22"/>
          <w:szCs w:val="22"/>
        </w:rPr>
        <w:t xml:space="preserve">The USGS principal investigator (PI) for this project is Richard Niswonger, </w:t>
      </w:r>
      <w:r w:rsidR="0055759B">
        <w:rPr>
          <w:sz w:val="22"/>
          <w:szCs w:val="22"/>
        </w:rPr>
        <w:t>775</w:t>
      </w:r>
      <w:r>
        <w:rPr>
          <w:sz w:val="22"/>
          <w:szCs w:val="22"/>
        </w:rPr>
        <w:t>-</w:t>
      </w:r>
      <w:r w:rsidR="0055759B">
        <w:rPr>
          <w:sz w:val="22"/>
          <w:szCs w:val="22"/>
        </w:rPr>
        <w:t>297</w:t>
      </w:r>
      <w:r>
        <w:rPr>
          <w:sz w:val="22"/>
          <w:szCs w:val="22"/>
        </w:rPr>
        <w:t>-</w:t>
      </w:r>
      <w:r w:rsidR="0055759B">
        <w:rPr>
          <w:sz w:val="22"/>
          <w:szCs w:val="22"/>
        </w:rPr>
        <w:t>1392</w:t>
      </w:r>
      <w:r>
        <w:rPr>
          <w:sz w:val="22"/>
          <w:szCs w:val="22"/>
        </w:rPr>
        <w:t xml:space="preserve">, </w:t>
      </w:r>
      <w:hyperlink r:id="rId11" w:history="1">
        <w:r>
          <w:rPr>
            <w:sz w:val="22"/>
            <w:szCs w:val="22"/>
          </w:rPr>
          <w:t>rniswon@usgs.gov,</w:t>
        </w:r>
      </w:hyperlink>
      <w:r>
        <w:rPr>
          <w:sz w:val="22"/>
          <w:szCs w:val="22"/>
        </w:rPr>
        <w:t xml:space="preserve"> 345 Middlefield Rd MS496, Menlo Park, CA 94025.  The PI for the Colla</w:t>
      </w:r>
      <w:r w:rsidR="0055759B">
        <w:rPr>
          <w:sz w:val="22"/>
          <w:szCs w:val="22"/>
        </w:rPr>
        <w:t xml:space="preserve">borator is Thomas Christensen, </w:t>
      </w:r>
      <w:r>
        <w:rPr>
          <w:sz w:val="22"/>
          <w:szCs w:val="22"/>
        </w:rPr>
        <w:t xml:space="preserve">831-238-2547,  </w:t>
      </w:r>
      <w:hyperlink r:id="rId12" w:history="1">
        <w:r>
          <w:rPr>
            <w:sz w:val="22"/>
            <w:szCs w:val="22"/>
          </w:rPr>
          <w:t>Thomas@mpwmd.net,</w:t>
        </w:r>
      </w:hyperlink>
      <w:r>
        <w:rPr>
          <w:sz w:val="22"/>
          <w:szCs w:val="22"/>
        </w:rPr>
        <w:t xml:space="preserve"> P.O. Box 85, Monterey, CA 93942. In the event that a PI is unable to continue in this project, the sponsoring agency will make every effort to substitute a replacement acceptable to the other Party.</w:t>
      </w:r>
    </w:p>
    <w:p w14:paraId="643BFF87" w14:textId="77777777" w:rsidR="003C6412" w:rsidRDefault="003C6412">
      <w:pPr>
        <w:pStyle w:val="BodyText"/>
        <w:kinsoku w:val="0"/>
        <w:overflowPunct w:val="0"/>
        <w:spacing w:before="6"/>
        <w:rPr>
          <w:sz w:val="31"/>
          <w:szCs w:val="31"/>
        </w:rPr>
      </w:pPr>
    </w:p>
    <w:p w14:paraId="6CC6CF7B" w14:textId="77777777" w:rsidR="003C6412" w:rsidRPr="00375D0A" w:rsidDel="00375D0A" w:rsidRDefault="003B59DF">
      <w:pPr>
        <w:pStyle w:val="ListParagraph"/>
        <w:numPr>
          <w:ilvl w:val="0"/>
          <w:numId w:val="8"/>
        </w:numPr>
        <w:tabs>
          <w:tab w:val="left" w:pos="409"/>
        </w:tabs>
        <w:kinsoku w:val="0"/>
        <w:overflowPunct w:val="0"/>
        <w:spacing w:before="1" w:line="242" w:lineRule="auto"/>
        <w:ind w:left="130" w:right="2062" w:hanging="1"/>
        <w:jc w:val="both"/>
        <w:rPr>
          <w:del w:id="2" w:author="Eng, Esther" w:date="2019-03-04T09:44:00Z"/>
          <w:color w:val="000000"/>
          <w:sz w:val="22"/>
          <w:szCs w:val="22"/>
          <w:rPrChange w:id="3" w:author="Eng, Esther" w:date="2019-03-04T11:25:00Z">
            <w:rPr>
              <w:del w:id="4" w:author="Eng, Esther" w:date="2019-03-04T09:44:00Z"/>
              <w:sz w:val="22"/>
              <w:szCs w:val="22"/>
            </w:rPr>
          </w:rPrChange>
        </w:rPr>
      </w:pPr>
      <w:r>
        <w:rPr>
          <w:b/>
          <w:bCs/>
          <w:sz w:val="22"/>
          <w:szCs w:val="22"/>
        </w:rPr>
        <w:t xml:space="preserve">Title to Equipment. </w:t>
      </w:r>
      <w:r>
        <w:rPr>
          <w:sz w:val="22"/>
          <w:szCs w:val="22"/>
        </w:rPr>
        <w:t xml:space="preserve">There </w:t>
      </w:r>
      <w:r>
        <w:rPr>
          <w:sz w:val="23"/>
          <w:szCs w:val="23"/>
        </w:rPr>
        <w:t xml:space="preserve">will </w:t>
      </w:r>
      <w:r>
        <w:rPr>
          <w:sz w:val="22"/>
          <w:szCs w:val="22"/>
        </w:rPr>
        <w:t xml:space="preserve">be no joint property purchased as a result </w:t>
      </w:r>
      <w:r>
        <w:rPr>
          <w:sz w:val="22"/>
          <w:szCs w:val="22"/>
        </w:rPr>
        <w:lastRenderedPageBreak/>
        <w:t>of the work outlined in the SOW. Each Party will provide its own equipment necessa</w:t>
      </w:r>
      <w:r w:rsidR="0055759B">
        <w:rPr>
          <w:sz w:val="22"/>
          <w:szCs w:val="22"/>
        </w:rPr>
        <w:t>ry to support its participation</w:t>
      </w:r>
      <w:r>
        <w:rPr>
          <w:sz w:val="22"/>
          <w:szCs w:val="22"/>
        </w:rPr>
        <w:t xml:space="preserve"> in the technical</w:t>
      </w:r>
      <w:r>
        <w:rPr>
          <w:spacing w:val="23"/>
          <w:sz w:val="22"/>
          <w:szCs w:val="22"/>
        </w:rPr>
        <w:t xml:space="preserve"> </w:t>
      </w:r>
      <w:r>
        <w:rPr>
          <w:sz w:val="22"/>
          <w:szCs w:val="22"/>
        </w:rPr>
        <w:t>evaluation.</w:t>
      </w:r>
    </w:p>
    <w:p w14:paraId="2212A20A" w14:textId="77777777" w:rsidR="00375D0A" w:rsidRPr="006A3012" w:rsidRDefault="00375D0A" w:rsidP="006A3012">
      <w:pPr>
        <w:pStyle w:val="ListParagraph"/>
        <w:numPr>
          <w:ilvl w:val="0"/>
          <w:numId w:val="8"/>
        </w:numPr>
        <w:tabs>
          <w:tab w:val="left" w:pos="409"/>
        </w:tabs>
        <w:kinsoku w:val="0"/>
        <w:overflowPunct w:val="0"/>
        <w:spacing w:before="1" w:line="242" w:lineRule="auto"/>
        <w:ind w:left="130" w:right="2062" w:hanging="1"/>
        <w:jc w:val="both"/>
        <w:rPr>
          <w:ins w:id="5" w:author="Eng, Esther" w:date="2019-03-04T11:25:00Z"/>
          <w:color w:val="000000"/>
          <w:sz w:val="22"/>
          <w:szCs w:val="22"/>
          <w:rPrChange w:id="6" w:author="Eng, Esther" w:date="2019-03-04T09:44:00Z">
            <w:rPr>
              <w:ins w:id="7" w:author="Eng, Esther" w:date="2019-03-04T11:25:00Z"/>
              <w:sz w:val="22"/>
              <w:szCs w:val="22"/>
            </w:rPr>
          </w:rPrChange>
        </w:rPr>
      </w:pPr>
    </w:p>
    <w:p w14:paraId="3FDF12F4" w14:textId="77777777" w:rsidR="00375D0A" w:rsidRPr="00375D0A" w:rsidRDefault="00375D0A" w:rsidP="00375D0A">
      <w:pPr>
        <w:pStyle w:val="ListParagraph"/>
        <w:tabs>
          <w:tab w:val="left" w:pos="409"/>
        </w:tabs>
        <w:kinsoku w:val="0"/>
        <w:overflowPunct w:val="0"/>
        <w:spacing w:before="1" w:line="242" w:lineRule="auto"/>
        <w:ind w:left="130" w:right="2062" w:firstLine="0"/>
        <w:jc w:val="both"/>
        <w:rPr>
          <w:color w:val="000000"/>
          <w:sz w:val="22"/>
          <w:szCs w:val="22"/>
        </w:rPr>
      </w:pPr>
    </w:p>
    <w:p w14:paraId="6BE6F2C1" w14:textId="77777777" w:rsidR="00375D0A" w:rsidRPr="00375D0A" w:rsidDel="006A3012" w:rsidRDefault="00375D0A">
      <w:pPr>
        <w:pStyle w:val="BodyText"/>
        <w:rPr>
          <w:del w:id="8" w:author="Eng, Esther" w:date="2019-03-04T09:44:00Z"/>
          <w:color w:val="000000"/>
        </w:rPr>
        <w:pPrChange w:id="9" w:author="Eng, Esther" w:date="2019-03-04T11:24:00Z">
          <w:pPr>
            <w:pStyle w:val="ListParagraph"/>
            <w:numPr>
              <w:numId w:val="8"/>
            </w:numPr>
            <w:tabs>
              <w:tab w:val="left" w:pos="414"/>
            </w:tabs>
            <w:kinsoku w:val="0"/>
            <w:overflowPunct w:val="0"/>
            <w:spacing w:line="244" w:lineRule="auto"/>
            <w:ind w:left="130" w:right="1575" w:firstLine="4"/>
          </w:pPr>
        </w:pPrChange>
      </w:pPr>
      <w:ins w:id="10" w:author="Eng, Esther" w:date="2019-03-04T11:25:00Z">
        <w:r>
          <w:rPr>
            <w:b/>
            <w:color w:val="000000"/>
          </w:rPr>
          <w:t xml:space="preserve">Term.  </w:t>
        </w:r>
        <w:r>
          <w:rPr>
            <w:color w:val="000000"/>
          </w:rPr>
          <w:t xml:space="preserve">The </w:t>
        </w:r>
      </w:ins>
      <w:r w:rsidRPr="00375D0A">
        <w:t>technical assistance contemplated by this Agreement will commence on the effective date of this Agreement. The effective date of this Agreement shall be the later date</w:t>
      </w:r>
      <w:r w:rsidRPr="00375D0A">
        <w:rPr>
          <w:spacing w:val="13"/>
        </w:rPr>
        <w:t xml:space="preserve"> </w:t>
      </w:r>
      <w:r w:rsidRPr="00375D0A">
        <w:t>of</w:t>
      </w:r>
      <w:ins w:id="11" w:author="Eng, Esther" w:date="2019-03-04T09:44:00Z">
        <w:r w:rsidRPr="00375D0A">
          <w:t xml:space="preserve"> </w:t>
        </w:r>
      </w:ins>
    </w:p>
    <w:p w14:paraId="15FBC755" w14:textId="77777777" w:rsidR="00375D0A" w:rsidRPr="00375D0A" w:rsidDel="006A3012" w:rsidRDefault="00375D0A">
      <w:pPr>
        <w:pStyle w:val="BodyText"/>
        <w:rPr>
          <w:del w:id="12" w:author="Eng, Esther" w:date="2019-03-04T09:44:00Z"/>
          <w:color w:val="000000"/>
        </w:rPr>
        <w:pPrChange w:id="13" w:author="Eng, Esther" w:date="2019-03-04T11:24:00Z">
          <w:pPr>
            <w:pStyle w:val="ListParagraph"/>
            <w:numPr>
              <w:numId w:val="7"/>
            </w:numPr>
            <w:tabs>
              <w:tab w:val="left" w:pos="454"/>
            </w:tabs>
            <w:kinsoku w:val="0"/>
            <w:overflowPunct w:val="0"/>
            <w:spacing w:before="1"/>
            <w:ind w:left="453" w:hanging="319"/>
          </w:pPr>
        </w:pPrChange>
      </w:pPr>
      <w:r w:rsidRPr="00375D0A">
        <w:t>March 1, 2019 or (2) the date of the last signature by the Parties. The expiration date of this</w:t>
      </w:r>
      <w:ins w:id="14" w:author="Eng, Esther" w:date="2019-03-04T09:44:00Z">
        <w:r w:rsidRPr="00375D0A">
          <w:t xml:space="preserve"> </w:t>
        </w:r>
      </w:ins>
    </w:p>
    <w:p w14:paraId="771ACD09" w14:textId="77777777" w:rsidR="00375D0A" w:rsidRPr="00375D0A" w:rsidDel="006A3012" w:rsidRDefault="00375D0A">
      <w:pPr>
        <w:pStyle w:val="BodyText"/>
        <w:rPr>
          <w:del w:id="15" w:author="Eng, Esther" w:date="2019-03-04T09:43:00Z"/>
          <w:w w:val="105"/>
        </w:rPr>
        <w:pPrChange w:id="16" w:author="Eng, Esther" w:date="2019-03-04T11:24:00Z">
          <w:pPr>
            <w:pStyle w:val="BodyText"/>
            <w:tabs>
              <w:tab w:val="left" w:pos="5675"/>
            </w:tabs>
            <w:kinsoku w:val="0"/>
            <w:overflowPunct w:val="0"/>
            <w:spacing w:before="76" w:line="254" w:lineRule="auto"/>
            <w:ind w:left="5636" w:right="781" w:hanging="5490"/>
          </w:pPr>
        </w:pPrChange>
      </w:pPr>
      <w:del w:id="17" w:author="Eng, Esther" w:date="2019-03-04T09:43:00Z">
        <w:r w:rsidRPr="006A3012" w:rsidDel="006A3012">
          <w:rPr>
            <w:b/>
            <w:bCs/>
            <w:w w:val="105"/>
            <w:sz w:val="16"/>
            <w:szCs w:val="16"/>
          </w:rPr>
          <w:delText>Template revision date:</w:delText>
        </w:r>
        <w:r w:rsidRPr="006A3012" w:rsidDel="006A3012">
          <w:rPr>
            <w:b/>
            <w:bCs/>
            <w:spacing w:val="17"/>
            <w:w w:val="105"/>
            <w:sz w:val="16"/>
            <w:szCs w:val="16"/>
          </w:rPr>
          <w:delText xml:space="preserve"> </w:delText>
        </w:r>
        <w:r w:rsidRPr="006A3012" w:rsidDel="006A3012">
          <w:rPr>
            <w:b/>
            <w:bCs/>
            <w:w w:val="105"/>
            <w:sz w:val="16"/>
            <w:szCs w:val="16"/>
          </w:rPr>
          <w:delText>March</w:delText>
        </w:r>
        <w:r w:rsidRPr="006A3012" w:rsidDel="006A3012">
          <w:rPr>
            <w:b/>
            <w:bCs/>
            <w:spacing w:val="2"/>
            <w:w w:val="105"/>
            <w:sz w:val="16"/>
            <w:szCs w:val="16"/>
          </w:rPr>
          <w:delText xml:space="preserve"> </w:delText>
        </w:r>
        <w:r w:rsidRPr="006A3012" w:rsidDel="006A3012">
          <w:rPr>
            <w:b/>
            <w:bCs/>
            <w:w w:val="105"/>
            <w:sz w:val="16"/>
            <w:szCs w:val="16"/>
          </w:rPr>
          <w:delText>2019</w:delText>
        </w:r>
        <w:r w:rsidRPr="006A3012" w:rsidDel="006A3012">
          <w:rPr>
            <w:b/>
            <w:bCs/>
            <w:w w:val="105"/>
            <w:sz w:val="16"/>
            <w:szCs w:val="16"/>
          </w:rPr>
          <w:tab/>
        </w:r>
        <w:r w:rsidRPr="006A3012" w:rsidDel="006A3012">
          <w:rPr>
            <w:b/>
            <w:bCs/>
            <w:w w:val="105"/>
            <w:sz w:val="16"/>
            <w:szCs w:val="16"/>
          </w:rPr>
          <w:tab/>
        </w:r>
        <w:r w:rsidRPr="006A3012" w:rsidDel="006A3012">
          <w:rPr>
            <w:b/>
            <w:bCs/>
            <w:sz w:val="18"/>
            <w:szCs w:val="18"/>
          </w:rPr>
          <w:tab/>
        </w:r>
        <w:r w:rsidDel="006A3012">
          <w:delText xml:space="preserve">Agreement# </w:delText>
        </w:r>
        <w:r w:rsidRPr="00375D0A" w:rsidDel="006A3012">
          <w:rPr>
            <w:spacing w:val="16"/>
          </w:rPr>
          <w:delText xml:space="preserve"> </w:delText>
        </w:r>
        <w:r w:rsidDel="006A3012">
          <w:delText>########</w:delText>
        </w:r>
        <w:r w:rsidRPr="00375D0A" w:rsidDel="006A3012">
          <w:rPr>
            <w:w w:val="99"/>
          </w:rPr>
          <w:delText xml:space="preserve"> </w:delText>
        </w:r>
        <w:r w:rsidDel="006A3012">
          <w:delText>OPA Review</w:delText>
        </w:r>
        <w:r w:rsidRPr="00375D0A" w:rsidDel="006A3012">
          <w:rPr>
            <w:spacing w:val="48"/>
          </w:rPr>
          <w:delText xml:space="preserve"> </w:delText>
        </w:r>
        <w:r w:rsidDel="006A3012">
          <w:delText>#####</w:delText>
        </w:r>
      </w:del>
    </w:p>
    <w:p w14:paraId="5A38C535" w14:textId="77777777" w:rsidR="006A3012" w:rsidRDefault="00375D0A" w:rsidP="00375D0A">
      <w:pPr>
        <w:pStyle w:val="ListParagraph"/>
        <w:numPr>
          <w:ilvl w:val="0"/>
          <w:numId w:val="8"/>
        </w:numPr>
        <w:tabs>
          <w:tab w:val="left" w:pos="409"/>
        </w:tabs>
        <w:kinsoku w:val="0"/>
        <w:overflowPunct w:val="0"/>
        <w:spacing w:before="1" w:line="242" w:lineRule="auto"/>
        <w:ind w:left="130" w:right="2062" w:hanging="1"/>
        <w:jc w:val="both"/>
        <w:rPr>
          <w:ins w:id="18" w:author="Eng, Esther" w:date="2019-03-04T09:44:00Z"/>
          <w:color w:val="000000"/>
          <w:sz w:val="22"/>
          <w:szCs w:val="22"/>
        </w:rPr>
      </w:pPr>
      <w:r>
        <w:t xml:space="preserve">Agreement shall be </w:t>
      </w:r>
      <w:r w:rsidRPr="00C45A99">
        <w:rPr>
          <w:color w:val="FF0000"/>
        </w:rPr>
        <w:t>March 1, 20</w:t>
      </w:r>
      <w:r>
        <w:rPr>
          <w:color w:val="FF0000"/>
        </w:rPr>
        <w:t>20</w:t>
      </w:r>
      <w:r>
        <w:t>. The Agreement may be extended by mutual written Agreement of the Parties.</w:t>
      </w:r>
    </w:p>
    <w:p w14:paraId="4EF274AB" w14:textId="77777777" w:rsidR="003C6412" w:rsidDel="006A3012" w:rsidRDefault="003C6412">
      <w:pPr>
        <w:pStyle w:val="BodyText"/>
        <w:rPr>
          <w:del w:id="19" w:author="Eng, Esther" w:date="2019-03-04T09:44:00Z"/>
        </w:rPr>
        <w:pPrChange w:id="20" w:author="Eng, Esther" w:date="2019-03-04T11:24:00Z">
          <w:pPr/>
        </w:pPrChange>
      </w:pPr>
    </w:p>
    <w:p w14:paraId="4672ABF9" w14:textId="77777777" w:rsidR="006A3012" w:rsidRPr="00375D0A" w:rsidRDefault="006A3012">
      <w:pPr>
        <w:pStyle w:val="BodyText"/>
        <w:rPr>
          <w:ins w:id="21" w:author="Eng, Esther" w:date="2019-03-04T09:44:00Z"/>
        </w:rPr>
        <w:pPrChange w:id="22" w:author="Eng, Esther" w:date="2019-03-04T11:24:00Z">
          <w:pPr>
            <w:pStyle w:val="BodyText"/>
            <w:kinsoku w:val="0"/>
            <w:overflowPunct w:val="0"/>
            <w:spacing w:before="8"/>
          </w:pPr>
        </w:pPrChange>
      </w:pPr>
    </w:p>
    <w:p w14:paraId="383C3FDB" w14:textId="77777777" w:rsidR="003C6412" w:rsidRDefault="003B59DF">
      <w:pPr>
        <w:pStyle w:val="Heading1"/>
        <w:numPr>
          <w:ilvl w:val="0"/>
          <w:numId w:val="8"/>
        </w:numPr>
        <w:tabs>
          <w:tab w:val="left" w:pos="393"/>
        </w:tabs>
        <w:kinsoku w:val="0"/>
        <w:overflowPunct w:val="0"/>
        <w:spacing w:before="1"/>
        <w:ind w:left="392"/>
        <w:rPr>
          <w:color w:val="000000"/>
        </w:rPr>
      </w:pPr>
      <w:r>
        <w:t>Funding/Cost</w:t>
      </w:r>
      <w:r>
        <w:rPr>
          <w:spacing w:val="47"/>
        </w:rPr>
        <w:t xml:space="preserve"> </w:t>
      </w:r>
      <w:r>
        <w:t>Share.</w:t>
      </w:r>
    </w:p>
    <w:p w14:paraId="7A6A8A93" w14:textId="77777777" w:rsidR="003C6412" w:rsidRDefault="003C6412">
      <w:pPr>
        <w:pStyle w:val="BodyText"/>
        <w:kinsoku w:val="0"/>
        <w:overflowPunct w:val="0"/>
        <w:spacing w:before="7"/>
        <w:rPr>
          <w:b/>
          <w:bCs/>
        </w:rPr>
      </w:pPr>
    </w:p>
    <w:p w14:paraId="64531752" w14:textId="77777777" w:rsidR="003C6412" w:rsidRDefault="003B59DF">
      <w:pPr>
        <w:pStyle w:val="ListParagraph"/>
        <w:numPr>
          <w:ilvl w:val="0"/>
          <w:numId w:val="6"/>
        </w:numPr>
        <w:tabs>
          <w:tab w:val="left" w:pos="473"/>
        </w:tabs>
        <w:kinsoku w:val="0"/>
        <w:overflowPunct w:val="0"/>
        <w:spacing w:before="1" w:line="254" w:lineRule="auto"/>
        <w:ind w:right="1102" w:firstLine="4"/>
        <w:rPr>
          <w:sz w:val="22"/>
          <w:szCs w:val="22"/>
        </w:rPr>
      </w:pPr>
      <w:r>
        <w:rPr>
          <w:sz w:val="22"/>
          <w:szCs w:val="22"/>
        </w:rPr>
        <w:t>The Collaborator will provide an estimated $</w:t>
      </w:r>
      <w:r w:rsidR="00C408F5">
        <w:rPr>
          <w:sz w:val="22"/>
          <w:szCs w:val="22"/>
        </w:rPr>
        <w:t>75</w:t>
      </w:r>
      <w:r>
        <w:rPr>
          <w:sz w:val="22"/>
          <w:szCs w:val="22"/>
        </w:rPr>
        <w:t>,000 in funds-in to</w:t>
      </w:r>
      <w:r w:rsidR="0055759B">
        <w:rPr>
          <w:sz w:val="22"/>
          <w:szCs w:val="22"/>
        </w:rPr>
        <w:t xml:space="preserve"> the project. The Collaborator </w:t>
      </w:r>
      <w:r w:rsidR="007C0676">
        <w:rPr>
          <w:sz w:val="22"/>
          <w:szCs w:val="22"/>
        </w:rPr>
        <w:t xml:space="preserve">is providing </w:t>
      </w:r>
      <w:r>
        <w:rPr>
          <w:sz w:val="22"/>
          <w:szCs w:val="22"/>
        </w:rPr>
        <w:t>in-kind services valued at</w:t>
      </w:r>
      <w:r>
        <w:rPr>
          <w:spacing w:val="32"/>
          <w:sz w:val="22"/>
          <w:szCs w:val="22"/>
        </w:rPr>
        <w:t xml:space="preserve"> </w:t>
      </w:r>
      <w:r>
        <w:rPr>
          <w:sz w:val="22"/>
          <w:szCs w:val="22"/>
        </w:rPr>
        <w:t>$0.00.</w:t>
      </w:r>
    </w:p>
    <w:p w14:paraId="62B2909C" w14:textId="77777777" w:rsidR="003C6412" w:rsidRDefault="003C6412">
      <w:pPr>
        <w:pStyle w:val="BodyText"/>
        <w:kinsoku w:val="0"/>
        <w:overflowPunct w:val="0"/>
        <w:spacing w:before="2"/>
      </w:pPr>
    </w:p>
    <w:p w14:paraId="7762991E" w14:textId="77777777" w:rsidR="003C6412" w:rsidRDefault="003B59DF">
      <w:pPr>
        <w:pStyle w:val="ListParagraph"/>
        <w:numPr>
          <w:ilvl w:val="0"/>
          <w:numId w:val="6"/>
        </w:numPr>
        <w:tabs>
          <w:tab w:val="left" w:pos="483"/>
        </w:tabs>
        <w:kinsoku w:val="0"/>
        <w:overflowPunct w:val="0"/>
        <w:ind w:left="482" w:hanging="372"/>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5"/>
          <w:w w:val="105"/>
          <w:sz w:val="22"/>
          <w:szCs w:val="22"/>
        </w:rPr>
        <w:t xml:space="preserve"> </w:t>
      </w:r>
      <w:r>
        <w:rPr>
          <w:w w:val="105"/>
          <w:sz w:val="22"/>
          <w:szCs w:val="22"/>
        </w:rPr>
        <w:t>requires</w:t>
      </w:r>
      <w:r>
        <w:rPr>
          <w:spacing w:val="-17"/>
          <w:w w:val="105"/>
          <w:sz w:val="22"/>
          <w:szCs w:val="22"/>
        </w:rPr>
        <w:t xml:space="preserve"> </w:t>
      </w:r>
      <w:r>
        <w:rPr>
          <w:w w:val="105"/>
          <w:sz w:val="22"/>
          <w:szCs w:val="22"/>
        </w:rPr>
        <w:t>an</w:t>
      </w:r>
      <w:r>
        <w:rPr>
          <w:spacing w:val="-11"/>
          <w:w w:val="105"/>
          <w:sz w:val="22"/>
          <w:szCs w:val="22"/>
        </w:rPr>
        <w:t xml:space="preserve"> </w:t>
      </w:r>
      <w:r>
        <w:rPr>
          <w:w w:val="105"/>
          <w:sz w:val="22"/>
          <w:szCs w:val="22"/>
        </w:rPr>
        <w:t>advance</w:t>
      </w:r>
      <w:r>
        <w:rPr>
          <w:spacing w:val="-13"/>
          <w:w w:val="105"/>
          <w:sz w:val="22"/>
          <w:szCs w:val="22"/>
        </w:rPr>
        <w:t xml:space="preserve"> </w:t>
      </w:r>
      <w:r>
        <w:rPr>
          <w:w w:val="105"/>
          <w:sz w:val="22"/>
          <w:szCs w:val="22"/>
        </w:rPr>
        <w:t>of</w:t>
      </w:r>
      <w:r>
        <w:rPr>
          <w:spacing w:val="-21"/>
          <w:w w:val="105"/>
          <w:sz w:val="22"/>
          <w:szCs w:val="22"/>
        </w:rPr>
        <w:t xml:space="preserve"> </w:t>
      </w:r>
      <w:r>
        <w:rPr>
          <w:w w:val="105"/>
          <w:sz w:val="22"/>
          <w:szCs w:val="22"/>
        </w:rPr>
        <w:t>$0.00.</w:t>
      </w:r>
    </w:p>
    <w:p w14:paraId="1C991C0C" w14:textId="77777777" w:rsidR="003C6412" w:rsidRDefault="003C6412">
      <w:pPr>
        <w:pStyle w:val="BodyText"/>
        <w:kinsoku w:val="0"/>
        <w:overflowPunct w:val="0"/>
        <w:spacing w:before="6"/>
      </w:pPr>
    </w:p>
    <w:p w14:paraId="38D5AD7C" w14:textId="77777777" w:rsidR="003C6412" w:rsidRDefault="003B59DF">
      <w:pPr>
        <w:pStyle w:val="ListParagraph"/>
        <w:numPr>
          <w:ilvl w:val="0"/>
          <w:numId w:val="6"/>
        </w:numPr>
        <w:tabs>
          <w:tab w:val="left" w:pos="468"/>
        </w:tabs>
        <w:kinsoku w:val="0"/>
        <w:overflowPunct w:val="0"/>
        <w:spacing w:before="1" w:line="249" w:lineRule="auto"/>
        <w:ind w:left="107" w:right="117" w:firstLine="3"/>
        <w:rPr>
          <w:w w:val="105"/>
          <w:sz w:val="22"/>
          <w:szCs w:val="22"/>
        </w:rPr>
      </w:pPr>
      <w:r>
        <w:rPr>
          <w:w w:val="105"/>
          <w:sz w:val="22"/>
          <w:szCs w:val="22"/>
        </w:rPr>
        <w:t>The USGS will submit invoices to the Collaborator's administrative contact, identified in Article</w:t>
      </w:r>
      <w:r>
        <w:rPr>
          <w:spacing w:val="-14"/>
          <w:w w:val="105"/>
          <w:sz w:val="22"/>
          <w:szCs w:val="22"/>
        </w:rPr>
        <w:t xml:space="preserve"> </w:t>
      </w:r>
      <w:r>
        <w:rPr>
          <w:w w:val="105"/>
          <w:sz w:val="22"/>
          <w:szCs w:val="22"/>
        </w:rPr>
        <w:t>9.</w:t>
      </w:r>
      <w:r>
        <w:rPr>
          <w:spacing w:val="31"/>
          <w:w w:val="105"/>
          <w:sz w:val="22"/>
          <w:szCs w:val="22"/>
        </w:rPr>
        <w:t xml:space="preserve"> </w:t>
      </w:r>
      <w:r>
        <w:rPr>
          <w:w w:val="105"/>
          <w:sz w:val="22"/>
          <w:szCs w:val="22"/>
        </w:rPr>
        <w:t>$2</w:t>
      </w:r>
      <w:r w:rsidR="00C408F5">
        <w:rPr>
          <w:w w:val="105"/>
          <w:sz w:val="22"/>
          <w:szCs w:val="22"/>
        </w:rPr>
        <w:t>0</w:t>
      </w:r>
      <w:r>
        <w:rPr>
          <w:w w:val="105"/>
          <w:sz w:val="22"/>
          <w:szCs w:val="22"/>
        </w:rPr>
        <w:t>,000</w:t>
      </w:r>
      <w:r>
        <w:rPr>
          <w:spacing w:val="-6"/>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3"/>
          <w:w w:val="105"/>
          <w:sz w:val="22"/>
          <w:szCs w:val="22"/>
        </w:rPr>
        <w:t xml:space="preserve"> </w:t>
      </w:r>
      <w:r>
        <w:rPr>
          <w:w w:val="105"/>
          <w:sz w:val="22"/>
          <w:szCs w:val="22"/>
        </w:rPr>
        <w:t>due</w:t>
      </w:r>
      <w:r>
        <w:rPr>
          <w:spacing w:val="-17"/>
          <w:w w:val="105"/>
          <w:sz w:val="22"/>
          <w:szCs w:val="22"/>
        </w:rPr>
        <w:t xml:space="preserve"> </w:t>
      </w:r>
      <w:r>
        <w:rPr>
          <w:w w:val="105"/>
          <w:sz w:val="22"/>
          <w:szCs w:val="22"/>
        </w:rPr>
        <w:t>within</w:t>
      </w:r>
      <w:r>
        <w:rPr>
          <w:spacing w:val="-9"/>
          <w:w w:val="105"/>
          <w:sz w:val="22"/>
          <w:szCs w:val="22"/>
        </w:rPr>
        <w:t xml:space="preserve"> </w:t>
      </w:r>
      <w:r>
        <w:rPr>
          <w:w w:val="105"/>
          <w:sz w:val="22"/>
          <w:szCs w:val="22"/>
        </w:rPr>
        <w:t>30</w:t>
      </w:r>
      <w:r>
        <w:rPr>
          <w:spacing w:val="-25"/>
          <w:w w:val="105"/>
          <w:sz w:val="22"/>
          <w:szCs w:val="22"/>
        </w:rPr>
        <w:t xml:space="preserve"> </w:t>
      </w:r>
      <w:r>
        <w:rPr>
          <w:w w:val="105"/>
          <w:sz w:val="22"/>
          <w:szCs w:val="22"/>
        </w:rPr>
        <w:t>days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agreement</w:t>
      </w:r>
      <w:r>
        <w:rPr>
          <w:spacing w:val="-13"/>
          <w:w w:val="105"/>
          <w:sz w:val="22"/>
          <w:szCs w:val="22"/>
        </w:rPr>
        <w:t xml:space="preserve"> </w:t>
      </w:r>
      <w:r>
        <w:rPr>
          <w:w w:val="105"/>
          <w:sz w:val="22"/>
          <w:szCs w:val="22"/>
        </w:rPr>
        <w:t>execution</w:t>
      </w:r>
      <w:r>
        <w:rPr>
          <w:spacing w:val="5"/>
          <w:w w:val="105"/>
          <w:sz w:val="22"/>
          <w:szCs w:val="22"/>
        </w:rPr>
        <w:t xml:space="preserve"> </w:t>
      </w:r>
      <w:r>
        <w:rPr>
          <w:w w:val="105"/>
          <w:sz w:val="22"/>
          <w:szCs w:val="22"/>
        </w:rPr>
        <w:t>and</w:t>
      </w:r>
      <w:r>
        <w:rPr>
          <w:spacing w:val="-12"/>
          <w:w w:val="105"/>
          <w:sz w:val="22"/>
          <w:szCs w:val="22"/>
        </w:rPr>
        <w:t xml:space="preserve"> </w:t>
      </w:r>
      <w:r>
        <w:rPr>
          <w:w w:val="105"/>
          <w:sz w:val="22"/>
          <w:szCs w:val="22"/>
        </w:rPr>
        <w:t>the</w:t>
      </w:r>
      <w:r>
        <w:rPr>
          <w:spacing w:val="-17"/>
          <w:w w:val="105"/>
          <w:sz w:val="22"/>
          <w:szCs w:val="22"/>
        </w:rPr>
        <w:t xml:space="preserve"> </w:t>
      </w:r>
      <w:r>
        <w:rPr>
          <w:w w:val="105"/>
          <w:sz w:val="22"/>
          <w:szCs w:val="22"/>
        </w:rPr>
        <w:t>remaining</w:t>
      </w:r>
      <w:r>
        <w:rPr>
          <w:spacing w:val="-12"/>
          <w:w w:val="105"/>
          <w:sz w:val="22"/>
          <w:szCs w:val="22"/>
        </w:rPr>
        <w:t xml:space="preserve"> </w:t>
      </w:r>
      <w:r>
        <w:rPr>
          <w:w w:val="105"/>
          <w:sz w:val="22"/>
          <w:szCs w:val="22"/>
        </w:rPr>
        <w:t>$</w:t>
      </w:r>
      <w:r w:rsidR="00C408F5">
        <w:rPr>
          <w:w w:val="105"/>
          <w:sz w:val="22"/>
          <w:szCs w:val="22"/>
        </w:rPr>
        <w:t>5</w:t>
      </w:r>
      <w:r>
        <w:rPr>
          <w:w w:val="105"/>
          <w:sz w:val="22"/>
          <w:szCs w:val="22"/>
        </w:rPr>
        <w:t xml:space="preserve">5,000 will be </w:t>
      </w:r>
      <w:r w:rsidR="0029601A">
        <w:rPr>
          <w:w w:val="105"/>
          <w:sz w:val="22"/>
          <w:szCs w:val="22"/>
        </w:rPr>
        <w:t xml:space="preserve">billed quarterly through </w:t>
      </w:r>
      <w:r w:rsidR="00C408F5">
        <w:rPr>
          <w:w w:val="105"/>
          <w:sz w:val="22"/>
          <w:szCs w:val="22"/>
        </w:rPr>
        <w:t>March</w:t>
      </w:r>
      <w:r>
        <w:rPr>
          <w:w w:val="105"/>
          <w:sz w:val="22"/>
          <w:szCs w:val="22"/>
        </w:rPr>
        <w:t xml:space="preserve"> </w:t>
      </w:r>
      <w:r w:rsidR="00C408F5">
        <w:rPr>
          <w:w w:val="105"/>
          <w:sz w:val="22"/>
          <w:szCs w:val="22"/>
        </w:rPr>
        <w:t>1</w:t>
      </w:r>
      <w:r>
        <w:rPr>
          <w:w w:val="105"/>
          <w:sz w:val="22"/>
          <w:szCs w:val="22"/>
        </w:rPr>
        <w:t>, 20</w:t>
      </w:r>
      <w:r w:rsidR="00C408F5">
        <w:rPr>
          <w:w w:val="105"/>
          <w:sz w:val="22"/>
          <w:szCs w:val="22"/>
        </w:rPr>
        <w:t>20</w:t>
      </w:r>
      <w:r>
        <w:rPr>
          <w:w w:val="105"/>
          <w:sz w:val="22"/>
          <w:szCs w:val="22"/>
        </w:rPr>
        <w:t>. Invoices not paid within 60 days of receipt will bear interest at the</w:t>
      </w:r>
      <w:r>
        <w:rPr>
          <w:spacing w:val="-17"/>
          <w:w w:val="105"/>
          <w:sz w:val="22"/>
          <w:szCs w:val="22"/>
        </w:rPr>
        <w:t xml:space="preserve"> </w:t>
      </w:r>
      <w:r>
        <w:rPr>
          <w:w w:val="105"/>
          <w:sz w:val="22"/>
          <w:szCs w:val="22"/>
        </w:rPr>
        <w:t>annual</w:t>
      </w:r>
      <w:r>
        <w:rPr>
          <w:spacing w:val="-7"/>
          <w:w w:val="105"/>
          <w:sz w:val="22"/>
          <w:szCs w:val="22"/>
        </w:rPr>
        <w:t xml:space="preserve"> </w:t>
      </w:r>
      <w:r>
        <w:rPr>
          <w:w w:val="105"/>
          <w:sz w:val="22"/>
          <w:szCs w:val="22"/>
        </w:rPr>
        <w:t>rate</w:t>
      </w:r>
      <w:r>
        <w:rPr>
          <w:spacing w:val="-19"/>
          <w:w w:val="105"/>
          <w:sz w:val="22"/>
          <w:szCs w:val="22"/>
        </w:rPr>
        <w:t xml:space="preserve"> </w:t>
      </w:r>
      <w:r>
        <w:rPr>
          <w:w w:val="105"/>
          <w:sz w:val="22"/>
          <w:szCs w:val="22"/>
        </w:rPr>
        <w:t>established</w:t>
      </w:r>
      <w:r>
        <w:rPr>
          <w:spacing w:val="5"/>
          <w:w w:val="105"/>
          <w:sz w:val="22"/>
          <w:szCs w:val="22"/>
        </w:rPr>
        <w:t xml:space="preserve"> </w:t>
      </w:r>
      <w:r>
        <w:rPr>
          <w:w w:val="105"/>
          <w:sz w:val="22"/>
          <w:szCs w:val="22"/>
        </w:rPr>
        <w:t>by</w:t>
      </w:r>
      <w:r>
        <w:rPr>
          <w:spacing w:val="-17"/>
          <w:w w:val="105"/>
          <w:sz w:val="22"/>
          <w:szCs w:val="22"/>
        </w:rPr>
        <w:t xml:space="preserve"> </w:t>
      </w:r>
      <w:r>
        <w:rPr>
          <w:w w:val="105"/>
          <w:sz w:val="22"/>
          <w:szCs w:val="22"/>
        </w:rPr>
        <w:t>the</w:t>
      </w:r>
      <w:r>
        <w:rPr>
          <w:spacing w:val="-12"/>
          <w:w w:val="105"/>
          <w:sz w:val="22"/>
          <w:szCs w:val="22"/>
        </w:rPr>
        <w:t xml:space="preserve"> </w:t>
      </w:r>
      <w:r>
        <w:rPr>
          <w:w w:val="105"/>
          <w:sz w:val="22"/>
          <w:szCs w:val="22"/>
        </w:rPr>
        <w:t>U.S.</w:t>
      </w:r>
      <w:r>
        <w:rPr>
          <w:spacing w:val="-22"/>
          <w:w w:val="105"/>
          <w:sz w:val="22"/>
          <w:szCs w:val="22"/>
        </w:rPr>
        <w:t xml:space="preserve"> </w:t>
      </w:r>
      <w:r>
        <w:rPr>
          <w:w w:val="105"/>
          <w:sz w:val="22"/>
          <w:szCs w:val="22"/>
        </w:rPr>
        <w:t>Treasury</w:t>
      </w:r>
      <w:r>
        <w:rPr>
          <w:spacing w:val="-5"/>
          <w:w w:val="105"/>
          <w:sz w:val="22"/>
          <w:szCs w:val="22"/>
        </w:rPr>
        <w:t xml:space="preserve"> </w:t>
      </w:r>
      <w:r>
        <w:rPr>
          <w:w w:val="105"/>
          <w:sz w:val="22"/>
          <w:szCs w:val="22"/>
        </w:rPr>
        <w:t>pursuant</w:t>
      </w:r>
      <w:r>
        <w:rPr>
          <w:spacing w:val="-12"/>
          <w:w w:val="105"/>
          <w:sz w:val="22"/>
          <w:szCs w:val="22"/>
        </w:rPr>
        <w:t xml:space="preserve"> </w:t>
      </w:r>
      <w:r>
        <w:rPr>
          <w:w w:val="105"/>
          <w:sz w:val="22"/>
          <w:szCs w:val="22"/>
        </w:rPr>
        <w:t>to</w:t>
      </w:r>
      <w:r>
        <w:rPr>
          <w:spacing w:val="-20"/>
          <w:w w:val="105"/>
          <w:sz w:val="22"/>
          <w:szCs w:val="22"/>
        </w:rPr>
        <w:t xml:space="preserve"> </w:t>
      </w:r>
      <w:r>
        <w:rPr>
          <w:w w:val="105"/>
          <w:sz w:val="22"/>
          <w:szCs w:val="22"/>
        </w:rPr>
        <w:t>31</w:t>
      </w:r>
      <w:r>
        <w:rPr>
          <w:spacing w:val="-7"/>
          <w:w w:val="105"/>
          <w:sz w:val="22"/>
          <w:szCs w:val="22"/>
        </w:rPr>
        <w:t xml:space="preserve"> </w:t>
      </w:r>
      <w:r>
        <w:rPr>
          <w:w w:val="105"/>
          <w:sz w:val="22"/>
          <w:szCs w:val="22"/>
        </w:rPr>
        <w:t>USC</w:t>
      </w:r>
      <w:r>
        <w:rPr>
          <w:spacing w:val="-12"/>
          <w:w w:val="105"/>
          <w:sz w:val="22"/>
          <w:szCs w:val="22"/>
        </w:rPr>
        <w:t xml:space="preserve"> </w:t>
      </w:r>
      <w:r>
        <w:rPr>
          <w:w w:val="105"/>
          <w:sz w:val="22"/>
          <w:szCs w:val="22"/>
        </w:rPr>
        <w:t>§</w:t>
      </w:r>
      <w:r>
        <w:rPr>
          <w:spacing w:val="-15"/>
          <w:w w:val="105"/>
          <w:sz w:val="22"/>
          <w:szCs w:val="22"/>
        </w:rPr>
        <w:t xml:space="preserve"> </w:t>
      </w:r>
      <w:r>
        <w:rPr>
          <w:w w:val="105"/>
          <w:sz w:val="22"/>
          <w:szCs w:val="22"/>
        </w:rPr>
        <w:t>3717.</w:t>
      </w:r>
    </w:p>
    <w:p w14:paraId="786D3F91" w14:textId="77777777" w:rsidR="003C6412" w:rsidRDefault="003C6412">
      <w:pPr>
        <w:pStyle w:val="BodyText"/>
        <w:kinsoku w:val="0"/>
        <w:overflowPunct w:val="0"/>
        <w:rPr>
          <w:sz w:val="23"/>
          <w:szCs w:val="23"/>
        </w:rPr>
      </w:pPr>
    </w:p>
    <w:p w14:paraId="122C8F7F" w14:textId="77777777" w:rsidR="003C6412" w:rsidRDefault="003B59DF">
      <w:pPr>
        <w:pStyle w:val="ListParagraph"/>
        <w:numPr>
          <w:ilvl w:val="0"/>
          <w:numId w:val="6"/>
        </w:numPr>
        <w:tabs>
          <w:tab w:val="left" w:pos="487"/>
        </w:tabs>
        <w:kinsoku w:val="0"/>
        <w:overflowPunct w:val="0"/>
        <w:spacing w:before="1"/>
        <w:ind w:left="487" w:hanging="373"/>
        <w:rPr>
          <w:w w:val="105"/>
          <w:sz w:val="22"/>
          <w:szCs w:val="22"/>
        </w:rPr>
      </w:pPr>
      <w:r>
        <w:rPr>
          <w:w w:val="105"/>
          <w:sz w:val="22"/>
          <w:szCs w:val="22"/>
        </w:rPr>
        <w:t>The</w:t>
      </w:r>
      <w:r>
        <w:rPr>
          <w:spacing w:val="-11"/>
          <w:w w:val="105"/>
          <w:sz w:val="22"/>
          <w:szCs w:val="22"/>
        </w:rPr>
        <w:t xml:space="preserve"> </w:t>
      </w:r>
      <w:r>
        <w:rPr>
          <w:w w:val="105"/>
          <w:sz w:val="22"/>
          <w:szCs w:val="22"/>
        </w:rPr>
        <w:t>USGS</w:t>
      </w:r>
      <w:r>
        <w:rPr>
          <w:spacing w:val="-13"/>
          <w:w w:val="105"/>
          <w:sz w:val="22"/>
          <w:szCs w:val="22"/>
        </w:rPr>
        <w:t xml:space="preserve"> </w:t>
      </w:r>
      <w:r>
        <w:rPr>
          <w:w w:val="105"/>
          <w:sz w:val="22"/>
          <w:szCs w:val="22"/>
        </w:rPr>
        <w:t>is</w:t>
      </w:r>
      <w:r>
        <w:rPr>
          <w:spacing w:val="-17"/>
          <w:w w:val="105"/>
          <w:sz w:val="22"/>
          <w:szCs w:val="22"/>
        </w:rPr>
        <w:t xml:space="preserve"> </w:t>
      </w:r>
      <w:r>
        <w:rPr>
          <w:w w:val="105"/>
          <w:sz w:val="22"/>
          <w:szCs w:val="22"/>
        </w:rPr>
        <w:t>providing</w:t>
      </w:r>
      <w:r>
        <w:rPr>
          <w:spacing w:val="-9"/>
          <w:w w:val="105"/>
          <w:sz w:val="22"/>
          <w:szCs w:val="22"/>
        </w:rPr>
        <w:t xml:space="preserve"> </w:t>
      </w:r>
      <w:r>
        <w:rPr>
          <w:w w:val="105"/>
          <w:sz w:val="22"/>
          <w:szCs w:val="22"/>
        </w:rPr>
        <w:t>in-kind</w:t>
      </w:r>
      <w:r>
        <w:rPr>
          <w:spacing w:val="-2"/>
          <w:w w:val="105"/>
          <w:sz w:val="22"/>
          <w:szCs w:val="22"/>
        </w:rPr>
        <w:t xml:space="preserve"> </w:t>
      </w:r>
      <w:r>
        <w:rPr>
          <w:w w:val="105"/>
          <w:sz w:val="22"/>
          <w:szCs w:val="22"/>
        </w:rPr>
        <w:t>services</w:t>
      </w:r>
      <w:r>
        <w:rPr>
          <w:spacing w:val="-12"/>
          <w:w w:val="105"/>
          <w:sz w:val="22"/>
          <w:szCs w:val="22"/>
        </w:rPr>
        <w:t xml:space="preserve"> </w:t>
      </w:r>
      <w:r>
        <w:rPr>
          <w:w w:val="105"/>
          <w:sz w:val="22"/>
          <w:szCs w:val="22"/>
        </w:rPr>
        <w:t>valued</w:t>
      </w:r>
      <w:r>
        <w:rPr>
          <w:spacing w:val="-6"/>
          <w:w w:val="105"/>
          <w:sz w:val="22"/>
          <w:szCs w:val="22"/>
        </w:rPr>
        <w:t xml:space="preserve"> </w:t>
      </w:r>
      <w:r>
        <w:rPr>
          <w:w w:val="105"/>
          <w:sz w:val="22"/>
          <w:szCs w:val="22"/>
        </w:rPr>
        <w:t>at</w:t>
      </w:r>
      <w:r>
        <w:rPr>
          <w:spacing w:val="-20"/>
          <w:w w:val="105"/>
          <w:sz w:val="22"/>
          <w:szCs w:val="22"/>
        </w:rPr>
        <w:t xml:space="preserve"> </w:t>
      </w:r>
      <w:r>
        <w:rPr>
          <w:w w:val="105"/>
          <w:sz w:val="22"/>
          <w:szCs w:val="22"/>
        </w:rPr>
        <w:t>$0.00</w:t>
      </w:r>
      <w:r>
        <w:rPr>
          <w:spacing w:val="-17"/>
          <w:w w:val="105"/>
          <w:sz w:val="22"/>
          <w:szCs w:val="22"/>
        </w:rPr>
        <w:t xml:space="preserve"> </w:t>
      </w:r>
      <w:r>
        <w:rPr>
          <w:w w:val="105"/>
          <w:sz w:val="22"/>
          <w:szCs w:val="22"/>
        </w:rPr>
        <w:t>to</w:t>
      </w:r>
      <w:r>
        <w:rPr>
          <w:spacing w:val="-22"/>
          <w:w w:val="105"/>
          <w:sz w:val="22"/>
          <w:szCs w:val="22"/>
        </w:rPr>
        <w:t xml:space="preserve"> </w:t>
      </w:r>
      <w:r>
        <w:rPr>
          <w:w w:val="105"/>
          <w:sz w:val="22"/>
          <w:szCs w:val="22"/>
        </w:rPr>
        <w:t>the</w:t>
      </w:r>
      <w:r>
        <w:rPr>
          <w:spacing w:val="-17"/>
          <w:w w:val="105"/>
          <w:sz w:val="22"/>
          <w:szCs w:val="22"/>
        </w:rPr>
        <w:t xml:space="preserve"> </w:t>
      </w:r>
      <w:r>
        <w:rPr>
          <w:w w:val="105"/>
          <w:sz w:val="22"/>
          <w:szCs w:val="22"/>
        </w:rPr>
        <w:t>collaboration.</w:t>
      </w:r>
    </w:p>
    <w:p w14:paraId="5289AB51" w14:textId="77777777" w:rsidR="003C6412" w:rsidRDefault="003C6412">
      <w:pPr>
        <w:pStyle w:val="BodyText"/>
        <w:kinsoku w:val="0"/>
        <w:overflowPunct w:val="0"/>
        <w:spacing w:before="1"/>
        <w:rPr>
          <w:sz w:val="23"/>
          <w:szCs w:val="23"/>
        </w:rPr>
      </w:pPr>
    </w:p>
    <w:p w14:paraId="067E1467" w14:textId="77777777" w:rsidR="003C6412" w:rsidRDefault="003B59DF">
      <w:pPr>
        <w:pStyle w:val="ListParagraph"/>
        <w:numPr>
          <w:ilvl w:val="0"/>
          <w:numId w:val="8"/>
        </w:numPr>
        <w:tabs>
          <w:tab w:val="left" w:pos="395"/>
        </w:tabs>
        <w:kinsoku w:val="0"/>
        <w:overflowPunct w:val="0"/>
        <w:spacing w:line="244" w:lineRule="auto"/>
        <w:ind w:left="116" w:right="128" w:hanging="2"/>
        <w:rPr>
          <w:color w:val="000000"/>
          <w:w w:val="105"/>
          <w:sz w:val="22"/>
          <w:szCs w:val="22"/>
        </w:rPr>
      </w:pPr>
      <w:r>
        <w:rPr>
          <w:b/>
          <w:bCs/>
          <w:w w:val="105"/>
          <w:sz w:val="22"/>
          <w:szCs w:val="22"/>
        </w:rPr>
        <w:t xml:space="preserve">Termination.  </w:t>
      </w:r>
      <w:r>
        <w:rPr>
          <w:w w:val="105"/>
          <w:sz w:val="22"/>
          <w:szCs w:val="22"/>
        </w:rPr>
        <w:t>This Agreement may be terminated by either Party on 30 days written notice to the other. In the event of an early termination, the USGS shall be reimbursed for any completed work or work in progress on the Effective Date of Termination (i.e., when the Agreement</w:t>
      </w:r>
      <w:r>
        <w:rPr>
          <w:spacing w:val="-8"/>
          <w:w w:val="105"/>
          <w:sz w:val="22"/>
          <w:szCs w:val="22"/>
        </w:rPr>
        <w:t xml:space="preserve"> </w:t>
      </w:r>
      <w:r w:rsidR="000E0B08">
        <w:rPr>
          <w:w w:val="105"/>
          <w:sz w:val="22"/>
          <w:szCs w:val="22"/>
        </w:rPr>
        <w:t>terminates</w:t>
      </w:r>
      <w:r>
        <w:rPr>
          <w:spacing w:val="-10"/>
          <w:w w:val="105"/>
          <w:sz w:val="22"/>
          <w:szCs w:val="22"/>
        </w:rPr>
        <w:t xml:space="preserve"> </w:t>
      </w:r>
      <w:r>
        <w:rPr>
          <w:w w:val="105"/>
          <w:sz w:val="22"/>
          <w:szCs w:val="22"/>
        </w:rPr>
        <w:t>following</w:t>
      </w:r>
      <w:r>
        <w:rPr>
          <w:spacing w:val="-14"/>
          <w:w w:val="105"/>
          <w:sz w:val="22"/>
          <w:szCs w:val="22"/>
        </w:rPr>
        <w:t xml:space="preserve"> </w:t>
      </w:r>
      <w:r>
        <w:rPr>
          <w:w w:val="105"/>
          <w:sz w:val="22"/>
          <w:szCs w:val="22"/>
        </w:rPr>
        <w:t>the</w:t>
      </w:r>
      <w:r>
        <w:rPr>
          <w:spacing w:val="-20"/>
          <w:w w:val="105"/>
          <w:sz w:val="22"/>
          <w:szCs w:val="22"/>
        </w:rPr>
        <w:t xml:space="preserve"> </w:t>
      </w:r>
      <w:r>
        <w:rPr>
          <w:w w:val="105"/>
          <w:sz w:val="22"/>
          <w:szCs w:val="22"/>
        </w:rPr>
        <w:t>receipt</w:t>
      </w:r>
      <w:r>
        <w:rPr>
          <w:spacing w:val="-17"/>
          <w:w w:val="105"/>
          <w:sz w:val="22"/>
          <w:szCs w:val="22"/>
        </w:rPr>
        <w:t xml:space="preserve"> </w:t>
      </w:r>
      <w:r>
        <w:rPr>
          <w:w w:val="105"/>
          <w:sz w:val="22"/>
          <w:szCs w:val="22"/>
        </w:rPr>
        <w:t>of</w:t>
      </w:r>
      <w:r>
        <w:rPr>
          <w:spacing w:val="-20"/>
          <w:w w:val="105"/>
          <w:sz w:val="22"/>
          <w:szCs w:val="22"/>
        </w:rPr>
        <w:t xml:space="preserve"> </w:t>
      </w:r>
      <w:r>
        <w:rPr>
          <w:w w:val="105"/>
          <w:sz w:val="22"/>
          <w:szCs w:val="22"/>
        </w:rPr>
        <w:t>written</w:t>
      </w:r>
      <w:r>
        <w:rPr>
          <w:spacing w:val="-3"/>
          <w:w w:val="105"/>
          <w:sz w:val="22"/>
          <w:szCs w:val="22"/>
        </w:rPr>
        <w:t xml:space="preserve"> </w:t>
      </w:r>
      <w:r>
        <w:rPr>
          <w:w w:val="105"/>
          <w:sz w:val="22"/>
          <w:szCs w:val="22"/>
        </w:rPr>
        <w:t>notice</w:t>
      </w:r>
      <w:r>
        <w:rPr>
          <w:spacing w:val="-9"/>
          <w:w w:val="105"/>
          <w:sz w:val="22"/>
          <w:szCs w:val="22"/>
        </w:rPr>
        <w:t xml:space="preserve"> </w:t>
      </w:r>
      <w:r>
        <w:rPr>
          <w:w w:val="105"/>
          <w:sz w:val="22"/>
          <w:szCs w:val="22"/>
        </w:rPr>
        <w:t>from</w:t>
      </w:r>
      <w:r>
        <w:rPr>
          <w:spacing w:val="-10"/>
          <w:w w:val="105"/>
          <w:sz w:val="22"/>
          <w:szCs w:val="22"/>
        </w:rPr>
        <w:t xml:space="preserve"> </w:t>
      </w:r>
      <w:r>
        <w:rPr>
          <w:w w:val="105"/>
          <w:sz w:val="22"/>
          <w:szCs w:val="22"/>
        </w:rPr>
        <w:t>the</w:t>
      </w:r>
      <w:r>
        <w:rPr>
          <w:spacing w:val="-17"/>
          <w:w w:val="105"/>
          <w:sz w:val="22"/>
          <w:szCs w:val="22"/>
        </w:rPr>
        <w:t xml:space="preserve"> </w:t>
      </w:r>
      <w:r>
        <w:rPr>
          <w:w w:val="105"/>
          <w:sz w:val="22"/>
          <w:szCs w:val="22"/>
        </w:rPr>
        <w:t>other</w:t>
      </w:r>
      <w:r>
        <w:rPr>
          <w:spacing w:val="-18"/>
          <w:w w:val="105"/>
          <w:sz w:val="22"/>
          <w:szCs w:val="22"/>
        </w:rPr>
        <w:t xml:space="preserve"> </w:t>
      </w:r>
      <w:r>
        <w:rPr>
          <w:w w:val="105"/>
          <w:sz w:val="22"/>
          <w:szCs w:val="22"/>
        </w:rPr>
        <w:t>Party).</w:t>
      </w:r>
      <w:r>
        <w:rPr>
          <w:spacing w:val="20"/>
          <w:w w:val="105"/>
          <w:sz w:val="22"/>
          <w:szCs w:val="22"/>
        </w:rPr>
        <w:t xml:space="preserve"> </w:t>
      </w:r>
      <w:r>
        <w:rPr>
          <w:w w:val="105"/>
          <w:sz w:val="22"/>
          <w:szCs w:val="22"/>
        </w:rPr>
        <w:t>Any unspent</w:t>
      </w:r>
      <w:r>
        <w:rPr>
          <w:spacing w:val="-8"/>
          <w:w w:val="105"/>
          <w:sz w:val="22"/>
          <w:szCs w:val="22"/>
        </w:rPr>
        <w:t xml:space="preserve"> </w:t>
      </w:r>
      <w:r>
        <w:rPr>
          <w:w w:val="105"/>
          <w:sz w:val="22"/>
          <w:szCs w:val="22"/>
        </w:rPr>
        <w:t>advanced</w:t>
      </w:r>
      <w:r>
        <w:rPr>
          <w:spacing w:val="-4"/>
          <w:w w:val="105"/>
          <w:sz w:val="22"/>
          <w:szCs w:val="22"/>
        </w:rPr>
        <w:t xml:space="preserve"> </w:t>
      </w:r>
      <w:r>
        <w:rPr>
          <w:w w:val="105"/>
          <w:sz w:val="22"/>
          <w:szCs w:val="22"/>
        </w:rPr>
        <w:t>funds</w:t>
      </w:r>
      <w:r>
        <w:rPr>
          <w:spacing w:val="-12"/>
          <w:w w:val="105"/>
          <w:sz w:val="22"/>
          <w:szCs w:val="22"/>
        </w:rPr>
        <w:t xml:space="preserve"> </w:t>
      </w:r>
      <w:r>
        <w:rPr>
          <w:w w:val="105"/>
          <w:sz w:val="22"/>
          <w:szCs w:val="22"/>
        </w:rPr>
        <w:t>will</w:t>
      </w:r>
      <w:r>
        <w:rPr>
          <w:spacing w:val="-5"/>
          <w:w w:val="105"/>
          <w:sz w:val="22"/>
          <w:szCs w:val="22"/>
        </w:rPr>
        <w:t xml:space="preserve"> </w:t>
      </w:r>
      <w:r>
        <w:rPr>
          <w:w w:val="105"/>
          <w:sz w:val="22"/>
          <w:szCs w:val="22"/>
        </w:rPr>
        <w:t>be</w:t>
      </w:r>
      <w:r>
        <w:rPr>
          <w:spacing w:val="-13"/>
          <w:w w:val="105"/>
          <w:sz w:val="22"/>
          <w:szCs w:val="22"/>
        </w:rPr>
        <w:t xml:space="preserve"> </w:t>
      </w:r>
      <w:r>
        <w:rPr>
          <w:w w:val="105"/>
          <w:sz w:val="22"/>
          <w:szCs w:val="22"/>
        </w:rPr>
        <w:t>returned to</w:t>
      </w:r>
      <w:r>
        <w:rPr>
          <w:spacing w:val="-24"/>
          <w:w w:val="105"/>
          <w:sz w:val="22"/>
          <w:szCs w:val="22"/>
        </w:rPr>
        <w:t xml:space="preserve"> </w:t>
      </w:r>
      <w:r>
        <w:rPr>
          <w:w w:val="105"/>
          <w:sz w:val="22"/>
          <w:szCs w:val="22"/>
        </w:rPr>
        <w:t>Collaborator.</w:t>
      </w:r>
      <w:r>
        <w:rPr>
          <w:spacing w:val="29"/>
          <w:w w:val="105"/>
          <w:sz w:val="22"/>
          <w:szCs w:val="22"/>
        </w:rPr>
        <w:t xml:space="preserve"> </w:t>
      </w:r>
      <w:r>
        <w:rPr>
          <w:w w:val="105"/>
          <w:sz w:val="22"/>
          <w:szCs w:val="22"/>
        </w:rPr>
        <w:t>The</w:t>
      </w:r>
      <w:r>
        <w:rPr>
          <w:spacing w:val="-6"/>
          <w:w w:val="105"/>
          <w:sz w:val="22"/>
          <w:szCs w:val="22"/>
        </w:rPr>
        <w:t xml:space="preserve"> </w:t>
      </w:r>
      <w:r>
        <w:rPr>
          <w:w w:val="105"/>
          <w:sz w:val="22"/>
          <w:szCs w:val="22"/>
        </w:rPr>
        <w:t>USGS</w:t>
      </w:r>
      <w:r>
        <w:rPr>
          <w:spacing w:val="-11"/>
          <w:w w:val="105"/>
          <w:sz w:val="22"/>
          <w:szCs w:val="22"/>
        </w:rPr>
        <w:t xml:space="preserve"> </w:t>
      </w:r>
      <w:r>
        <w:rPr>
          <w:w w:val="105"/>
          <w:sz w:val="22"/>
          <w:szCs w:val="22"/>
        </w:rPr>
        <w:t>shall</w:t>
      </w:r>
      <w:r>
        <w:rPr>
          <w:spacing w:val="-11"/>
          <w:w w:val="105"/>
          <w:sz w:val="22"/>
          <w:szCs w:val="22"/>
        </w:rPr>
        <w:t xml:space="preserve"> </w:t>
      </w:r>
      <w:r>
        <w:rPr>
          <w:w w:val="105"/>
          <w:sz w:val="22"/>
          <w:szCs w:val="22"/>
        </w:rPr>
        <w:t>also</w:t>
      </w:r>
      <w:r>
        <w:rPr>
          <w:spacing w:val="-19"/>
          <w:w w:val="105"/>
          <w:sz w:val="22"/>
          <w:szCs w:val="22"/>
        </w:rPr>
        <w:t xml:space="preserve"> </w:t>
      </w:r>
      <w:r>
        <w:rPr>
          <w:w w:val="105"/>
          <w:sz w:val="22"/>
          <w:szCs w:val="22"/>
        </w:rPr>
        <w:t>supply</w:t>
      </w:r>
      <w:r>
        <w:rPr>
          <w:spacing w:val="-8"/>
          <w:w w:val="105"/>
          <w:sz w:val="22"/>
          <w:szCs w:val="22"/>
        </w:rPr>
        <w:t xml:space="preserve"> </w:t>
      </w:r>
      <w:r>
        <w:rPr>
          <w:w w:val="105"/>
          <w:sz w:val="22"/>
          <w:szCs w:val="22"/>
        </w:rPr>
        <w:t>a</w:t>
      </w:r>
      <w:r>
        <w:rPr>
          <w:spacing w:val="-19"/>
          <w:w w:val="105"/>
          <w:sz w:val="22"/>
          <w:szCs w:val="22"/>
        </w:rPr>
        <w:t xml:space="preserve"> </w:t>
      </w:r>
      <w:r>
        <w:rPr>
          <w:w w:val="105"/>
          <w:sz w:val="22"/>
          <w:szCs w:val="22"/>
        </w:rPr>
        <w:t>copy</w:t>
      </w:r>
      <w:r>
        <w:rPr>
          <w:spacing w:val="-18"/>
          <w:w w:val="105"/>
          <w:sz w:val="22"/>
          <w:szCs w:val="22"/>
        </w:rPr>
        <w:t xml:space="preserve"> </w:t>
      </w:r>
      <w:r>
        <w:rPr>
          <w:w w:val="105"/>
          <w:sz w:val="22"/>
          <w:szCs w:val="22"/>
        </w:rPr>
        <w:t>of the evaluations completed as of the Effective Date of Termination in the event of an early termination</w:t>
      </w:r>
      <w:r>
        <w:rPr>
          <w:spacing w:val="-5"/>
          <w:w w:val="105"/>
          <w:sz w:val="22"/>
          <w:szCs w:val="22"/>
        </w:rPr>
        <w:t xml:space="preserve"> </w:t>
      </w:r>
      <w:r>
        <w:rPr>
          <w:w w:val="105"/>
          <w:sz w:val="22"/>
          <w:szCs w:val="22"/>
        </w:rPr>
        <w:t>of</w:t>
      </w:r>
      <w:r>
        <w:rPr>
          <w:spacing w:val="-25"/>
          <w:w w:val="105"/>
          <w:sz w:val="22"/>
          <w:szCs w:val="22"/>
        </w:rPr>
        <w:t xml:space="preserve"> </w:t>
      </w:r>
      <w:r>
        <w:rPr>
          <w:w w:val="105"/>
          <w:sz w:val="22"/>
          <w:szCs w:val="22"/>
        </w:rPr>
        <w:t>the</w:t>
      </w:r>
      <w:r>
        <w:rPr>
          <w:spacing w:val="-15"/>
          <w:w w:val="105"/>
          <w:sz w:val="22"/>
          <w:szCs w:val="22"/>
        </w:rPr>
        <w:t xml:space="preserve"> </w:t>
      </w:r>
      <w:r>
        <w:rPr>
          <w:w w:val="105"/>
          <w:sz w:val="22"/>
          <w:szCs w:val="22"/>
        </w:rPr>
        <w:t>project.</w:t>
      </w:r>
      <w:r>
        <w:rPr>
          <w:spacing w:val="21"/>
          <w:w w:val="105"/>
          <w:sz w:val="22"/>
          <w:szCs w:val="22"/>
        </w:rPr>
        <w:t xml:space="preserve"> </w:t>
      </w:r>
      <w:r>
        <w:rPr>
          <w:w w:val="105"/>
          <w:sz w:val="22"/>
          <w:szCs w:val="22"/>
        </w:rPr>
        <w:t>This</w:t>
      </w:r>
      <w:r>
        <w:rPr>
          <w:spacing w:val="-16"/>
          <w:w w:val="105"/>
          <w:sz w:val="22"/>
          <w:szCs w:val="22"/>
        </w:rPr>
        <w:t xml:space="preserve"> </w:t>
      </w:r>
      <w:r>
        <w:rPr>
          <w:w w:val="105"/>
          <w:sz w:val="22"/>
          <w:szCs w:val="22"/>
        </w:rPr>
        <w:t>provision</w:t>
      </w:r>
      <w:r>
        <w:rPr>
          <w:spacing w:val="-3"/>
          <w:w w:val="105"/>
          <w:sz w:val="22"/>
          <w:szCs w:val="22"/>
        </w:rPr>
        <w:t xml:space="preserve"> </w:t>
      </w:r>
      <w:r>
        <w:rPr>
          <w:w w:val="105"/>
          <w:sz w:val="22"/>
          <w:szCs w:val="22"/>
        </w:rPr>
        <w:t>shall</w:t>
      </w:r>
      <w:r>
        <w:rPr>
          <w:spacing w:val="-14"/>
          <w:w w:val="105"/>
          <w:sz w:val="22"/>
          <w:szCs w:val="22"/>
        </w:rPr>
        <w:t xml:space="preserve"> </w:t>
      </w:r>
      <w:r>
        <w:rPr>
          <w:w w:val="105"/>
          <w:sz w:val="22"/>
          <w:szCs w:val="22"/>
        </w:rPr>
        <w:t>survive</w:t>
      </w:r>
      <w:r>
        <w:rPr>
          <w:spacing w:val="-15"/>
          <w:w w:val="105"/>
          <w:sz w:val="22"/>
          <w:szCs w:val="22"/>
        </w:rPr>
        <w:t xml:space="preserve"> </w:t>
      </w:r>
      <w:r>
        <w:rPr>
          <w:w w:val="105"/>
          <w:sz w:val="22"/>
          <w:szCs w:val="22"/>
        </w:rPr>
        <w:t>the</w:t>
      </w:r>
      <w:r>
        <w:rPr>
          <w:spacing w:val="-17"/>
          <w:w w:val="105"/>
          <w:sz w:val="22"/>
          <w:szCs w:val="22"/>
        </w:rPr>
        <w:t xml:space="preserve"> </w:t>
      </w:r>
      <w:r>
        <w:rPr>
          <w:w w:val="105"/>
          <w:sz w:val="22"/>
          <w:szCs w:val="22"/>
        </w:rPr>
        <w:t>termination</w:t>
      </w:r>
      <w:r>
        <w:rPr>
          <w:spacing w:val="-8"/>
          <w:w w:val="105"/>
          <w:sz w:val="22"/>
          <w:szCs w:val="22"/>
        </w:rPr>
        <w:t xml:space="preserve"> </w:t>
      </w:r>
      <w:r>
        <w:rPr>
          <w:w w:val="105"/>
          <w:sz w:val="22"/>
          <w:szCs w:val="22"/>
        </w:rPr>
        <w:t>of</w:t>
      </w:r>
      <w:r>
        <w:rPr>
          <w:spacing w:val="-21"/>
          <w:w w:val="105"/>
          <w:sz w:val="22"/>
          <w:szCs w:val="22"/>
        </w:rPr>
        <w:t xml:space="preserve"> </w:t>
      </w:r>
      <w:r>
        <w:rPr>
          <w:w w:val="105"/>
          <w:sz w:val="22"/>
          <w:szCs w:val="22"/>
        </w:rPr>
        <w:t>the</w:t>
      </w:r>
      <w:r>
        <w:rPr>
          <w:spacing w:val="-14"/>
          <w:w w:val="105"/>
          <w:sz w:val="22"/>
          <w:szCs w:val="22"/>
        </w:rPr>
        <w:t xml:space="preserve"> </w:t>
      </w:r>
      <w:r>
        <w:rPr>
          <w:w w:val="105"/>
          <w:sz w:val="22"/>
          <w:szCs w:val="22"/>
        </w:rPr>
        <w:t>Agreement.</w:t>
      </w:r>
    </w:p>
    <w:p w14:paraId="2DE15BF5" w14:textId="77777777" w:rsidR="003C6412" w:rsidRDefault="003C6412">
      <w:pPr>
        <w:pStyle w:val="BodyText"/>
        <w:kinsoku w:val="0"/>
        <w:overflowPunct w:val="0"/>
        <w:rPr>
          <w:sz w:val="23"/>
          <w:szCs w:val="23"/>
        </w:rPr>
      </w:pPr>
    </w:p>
    <w:p w14:paraId="399183BF" w14:textId="77777777" w:rsidR="003C6412" w:rsidRDefault="003B59DF">
      <w:pPr>
        <w:pStyle w:val="Heading1"/>
        <w:numPr>
          <w:ilvl w:val="0"/>
          <w:numId w:val="8"/>
        </w:numPr>
        <w:tabs>
          <w:tab w:val="left" w:pos="402"/>
        </w:tabs>
        <w:kinsoku w:val="0"/>
        <w:overflowPunct w:val="0"/>
        <w:spacing w:before="1"/>
        <w:ind w:left="401" w:hanging="281"/>
        <w:rPr>
          <w:color w:val="000000"/>
          <w:w w:val="105"/>
        </w:rPr>
      </w:pPr>
      <w:r>
        <w:rPr>
          <w:w w:val="105"/>
        </w:rPr>
        <w:t>Publications/Reports.</w:t>
      </w:r>
    </w:p>
    <w:p w14:paraId="1E7803A4" w14:textId="77777777" w:rsidR="003C6412" w:rsidRDefault="003C6412">
      <w:pPr>
        <w:pStyle w:val="BodyText"/>
        <w:kinsoku w:val="0"/>
        <w:overflowPunct w:val="0"/>
        <w:spacing w:before="7"/>
        <w:rPr>
          <w:b/>
          <w:bCs/>
        </w:rPr>
      </w:pPr>
    </w:p>
    <w:p w14:paraId="7D306877" w14:textId="77777777" w:rsidR="003C6412" w:rsidRPr="00375D0A" w:rsidRDefault="003B59DF">
      <w:pPr>
        <w:pStyle w:val="ListParagraph"/>
        <w:numPr>
          <w:ilvl w:val="0"/>
          <w:numId w:val="5"/>
        </w:numPr>
        <w:tabs>
          <w:tab w:val="left" w:pos="485"/>
        </w:tabs>
        <w:kinsoku w:val="0"/>
        <w:overflowPunct w:val="0"/>
        <w:ind w:hanging="1"/>
        <w:rPr>
          <w:w w:val="105"/>
          <w:sz w:val="22"/>
          <w:szCs w:val="22"/>
        </w:rPr>
      </w:pPr>
      <w:r>
        <w:rPr>
          <w:w w:val="105"/>
          <w:sz w:val="22"/>
          <w:szCs w:val="22"/>
        </w:rPr>
        <w:t>Each</w:t>
      </w:r>
      <w:r>
        <w:rPr>
          <w:spacing w:val="-5"/>
          <w:w w:val="105"/>
          <w:sz w:val="22"/>
          <w:szCs w:val="22"/>
        </w:rPr>
        <w:t xml:space="preserve"> </w:t>
      </w:r>
      <w:r>
        <w:rPr>
          <w:w w:val="105"/>
          <w:sz w:val="22"/>
          <w:szCs w:val="22"/>
        </w:rPr>
        <w:t>Party</w:t>
      </w:r>
      <w:r>
        <w:rPr>
          <w:spacing w:val="-9"/>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1"/>
          <w:w w:val="105"/>
          <w:sz w:val="22"/>
          <w:szCs w:val="22"/>
        </w:rPr>
        <w:t xml:space="preserve"> </w:t>
      </w:r>
      <w:r>
        <w:rPr>
          <w:w w:val="105"/>
          <w:sz w:val="22"/>
          <w:szCs w:val="22"/>
        </w:rPr>
        <w:t>free</w:t>
      </w:r>
      <w:r>
        <w:rPr>
          <w:spacing w:val="-21"/>
          <w:w w:val="105"/>
          <w:sz w:val="22"/>
          <w:szCs w:val="22"/>
        </w:rPr>
        <w:t xml:space="preserve"> </w:t>
      </w:r>
      <w:r>
        <w:rPr>
          <w:w w:val="105"/>
          <w:sz w:val="22"/>
          <w:szCs w:val="22"/>
        </w:rPr>
        <w:t>to</w:t>
      </w:r>
      <w:r>
        <w:rPr>
          <w:spacing w:val="-14"/>
          <w:w w:val="105"/>
          <w:sz w:val="22"/>
          <w:szCs w:val="22"/>
        </w:rPr>
        <w:t xml:space="preserve"> </w:t>
      </w:r>
      <w:r>
        <w:rPr>
          <w:w w:val="105"/>
          <w:sz w:val="22"/>
          <w:szCs w:val="22"/>
        </w:rPr>
        <w:t>publish</w:t>
      </w:r>
      <w:r>
        <w:rPr>
          <w:spacing w:val="-12"/>
          <w:w w:val="105"/>
          <w:sz w:val="22"/>
          <w:szCs w:val="22"/>
        </w:rPr>
        <w:t xml:space="preserve"> </w:t>
      </w:r>
      <w:r>
        <w:rPr>
          <w:w w:val="105"/>
          <w:sz w:val="22"/>
          <w:szCs w:val="22"/>
        </w:rPr>
        <w:t>any</w:t>
      </w:r>
      <w:r>
        <w:rPr>
          <w:spacing w:val="-13"/>
          <w:w w:val="105"/>
          <w:sz w:val="22"/>
          <w:szCs w:val="22"/>
        </w:rPr>
        <w:t xml:space="preserve"> </w:t>
      </w:r>
      <w:r>
        <w:rPr>
          <w:w w:val="105"/>
          <w:sz w:val="22"/>
          <w:szCs w:val="22"/>
        </w:rPr>
        <w:t>non-</w:t>
      </w:r>
      <w:r w:rsidRPr="00375D0A">
        <w:rPr>
          <w:w w:val="105"/>
          <w:sz w:val="22"/>
          <w:szCs w:val="22"/>
        </w:rPr>
        <w:t>proprietary</w:t>
      </w:r>
      <w:r w:rsidRPr="00375D0A">
        <w:rPr>
          <w:spacing w:val="-12"/>
          <w:w w:val="105"/>
          <w:sz w:val="22"/>
          <w:szCs w:val="22"/>
        </w:rPr>
        <w:t xml:space="preserve"> </w:t>
      </w:r>
      <w:ins w:id="23" w:author="Eng, Esther" w:date="2019-03-04T11:30:00Z">
        <w:r w:rsidR="00375D0A" w:rsidRPr="00375D0A">
          <w:rPr>
            <w:color w:val="222222"/>
            <w:sz w:val="22"/>
            <w:szCs w:val="22"/>
            <w:rPrChange w:id="24" w:author="Eng, Esther" w:date="2019-03-04T11:30:00Z">
              <w:rPr>
                <w:color w:val="222222"/>
              </w:rPr>
            </w:rPrChange>
          </w:rPr>
          <w:t>or non-confidential information and </w:t>
        </w:r>
        <w:r w:rsidR="00375D0A" w:rsidRPr="00375D0A">
          <w:rPr>
            <w:rStyle w:val="M-8628992473278519335gmail-il"/>
            <w:color w:val="222222"/>
            <w:sz w:val="22"/>
            <w:szCs w:val="22"/>
            <w:rPrChange w:id="25" w:author="Eng, Esther" w:date="2019-03-04T11:30:00Z">
              <w:rPr>
                <w:rStyle w:val="M-8628992473278519335gmail-il"/>
                <w:color w:val="222222"/>
              </w:rPr>
            </w:rPrChange>
          </w:rPr>
          <w:t>data</w:t>
        </w:r>
        <w:r w:rsidR="00375D0A" w:rsidRPr="00375D0A">
          <w:rPr>
            <w:color w:val="222222"/>
            <w:sz w:val="22"/>
            <w:szCs w:val="22"/>
            <w:rPrChange w:id="26" w:author="Eng, Esther" w:date="2019-03-04T11:30:00Z">
              <w:rPr>
                <w:color w:val="222222"/>
              </w:rPr>
            </w:rPrChange>
          </w:rPr>
          <w:t> developed in the performance of this agreement. Before a Party submits the information and </w:t>
        </w:r>
        <w:r w:rsidR="00375D0A" w:rsidRPr="00375D0A">
          <w:rPr>
            <w:rStyle w:val="M-8628992473278519335gmail-il"/>
            <w:color w:val="222222"/>
            <w:sz w:val="22"/>
            <w:szCs w:val="22"/>
            <w:rPrChange w:id="27" w:author="Eng, Esther" w:date="2019-03-04T11:30:00Z">
              <w:rPr>
                <w:rStyle w:val="M-8628992473278519335gmail-il"/>
                <w:color w:val="222222"/>
              </w:rPr>
            </w:rPrChange>
          </w:rPr>
          <w:t>data</w:t>
        </w:r>
        <w:r w:rsidR="00375D0A" w:rsidRPr="00375D0A">
          <w:rPr>
            <w:color w:val="222222"/>
            <w:sz w:val="22"/>
            <w:szCs w:val="22"/>
            <w:rPrChange w:id="28" w:author="Eng, Esther" w:date="2019-03-04T11:30:00Z">
              <w:rPr>
                <w:color w:val="222222"/>
              </w:rPr>
            </w:rPrChange>
          </w:rPr>
          <w:t> for publication or otherwise intends to publicly release or disclose scientific information and </w:t>
        </w:r>
        <w:r w:rsidR="00375D0A" w:rsidRPr="00375D0A">
          <w:rPr>
            <w:rStyle w:val="M-8628992473278519335gmail-il"/>
            <w:color w:val="222222"/>
            <w:sz w:val="22"/>
            <w:szCs w:val="22"/>
            <w:rPrChange w:id="29" w:author="Eng, Esther" w:date="2019-03-04T11:30:00Z">
              <w:rPr>
                <w:rStyle w:val="M-8628992473278519335gmail-il"/>
                <w:color w:val="222222"/>
              </w:rPr>
            </w:rPrChange>
          </w:rPr>
          <w:t>data</w:t>
        </w:r>
        <w:r w:rsidR="00375D0A" w:rsidRPr="00375D0A">
          <w:rPr>
            <w:color w:val="222222"/>
            <w:sz w:val="22"/>
            <w:szCs w:val="22"/>
            <w:rPrChange w:id="30" w:author="Eng, Esther" w:date="2019-03-04T11:30:00Z">
              <w:rPr>
                <w:color w:val="222222"/>
              </w:rPr>
            </w:rPrChange>
          </w:rPr>
          <w:t xml:space="preserve"> that is jointly developed, the Party </w:t>
        </w:r>
        <w:r w:rsidR="00375D0A" w:rsidRPr="00375D0A">
          <w:rPr>
            <w:sz w:val="22"/>
            <w:szCs w:val="22"/>
            <w:rPrChange w:id="31" w:author="Eng, Esther" w:date="2019-03-04T11:30:00Z">
              <w:rPr/>
            </w:rPrChange>
          </w:rPr>
          <w:t xml:space="preserve">shall have a review period of fifteen (15) business days to ensure that the draft publication or presentation does not contain Confidential or Proprietary Business Information. Upon expiration of the review period with no comments received from the other Party, the first Party will proceed with submission of the publication and presentation.  The 15 days review period is provided as a courtesy to review the publications or presentations to ensure confidential or proprietary information is not disclosed and ensure that there is not inadvertent release of such information that could be used for a patent or invention application. All comments provided within the review period will be forwarded to the contacts identified in section 9. </w:t>
        </w:r>
        <w:r w:rsidR="00375D0A" w:rsidRPr="00375D0A">
          <w:rPr>
            <w:color w:val="222222"/>
            <w:sz w:val="22"/>
            <w:szCs w:val="22"/>
            <w:rPrChange w:id="32" w:author="Eng, Esther" w:date="2019-03-04T11:30:00Z">
              <w:rPr>
                <w:color w:val="222222"/>
              </w:rPr>
            </w:rPrChange>
          </w:rPr>
          <w:t xml:space="preserve">The Parties acknowledge that </w:t>
        </w:r>
        <w:r w:rsidR="00375D0A" w:rsidRPr="00375D0A">
          <w:rPr>
            <w:sz w:val="22"/>
            <w:szCs w:val="22"/>
            <w:rPrChange w:id="33" w:author="Eng, Esther" w:date="2019-03-04T11:30:00Z">
              <w:rPr/>
            </w:rPrChange>
          </w:rPr>
          <w:fldChar w:fldCharType="begin"/>
        </w:r>
        <w:r w:rsidR="00375D0A" w:rsidRPr="00375D0A">
          <w:rPr>
            <w:sz w:val="22"/>
            <w:szCs w:val="22"/>
            <w:rPrChange w:id="34" w:author="Eng, Esther" w:date="2019-03-04T11:30:00Z">
              <w:rPr/>
            </w:rPrChange>
          </w:rPr>
          <w:instrText xml:space="preserve"> HYPERLINK "https://www2.usgs.gov/usgs-manual/500/502-4.html" </w:instrText>
        </w:r>
        <w:r w:rsidR="00375D0A" w:rsidRPr="00375D0A">
          <w:rPr>
            <w:sz w:val="22"/>
            <w:szCs w:val="22"/>
            <w:rPrChange w:id="35" w:author="Eng, Esther" w:date="2019-03-04T11:30:00Z">
              <w:rPr/>
            </w:rPrChange>
          </w:rPr>
          <w:fldChar w:fldCharType="end"/>
        </w:r>
        <w:r w:rsidR="00375D0A" w:rsidRPr="00375D0A">
          <w:rPr>
            <w:color w:val="222222"/>
            <w:sz w:val="22"/>
            <w:szCs w:val="22"/>
            <w:rPrChange w:id="36" w:author="Eng, Esther" w:date="2019-03-04T11:30:00Z">
              <w:rPr>
                <w:color w:val="222222"/>
              </w:rPr>
            </w:rPrChange>
          </w:rPr>
          <w:t xml:space="preserve"> USGS is required to provide timely public access to the results of </w:t>
        </w:r>
        <w:r w:rsidR="00375D0A" w:rsidRPr="00375D0A">
          <w:rPr>
            <w:color w:val="222222"/>
            <w:sz w:val="22"/>
            <w:szCs w:val="22"/>
            <w:rPrChange w:id="37" w:author="Eng, Esther" w:date="2019-03-04T11:30:00Z">
              <w:rPr>
                <w:color w:val="222222"/>
              </w:rPr>
            </w:rPrChange>
          </w:rPr>
          <w:lastRenderedPageBreak/>
          <w:t>scientific information and data that does not contain sensitive protected information. </w:t>
        </w:r>
        <w:r w:rsidR="00375D0A" w:rsidRPr="00375D0A">
          <w:rPr>
            <w:color w:val="333333"/>
            <w:sz w:val="22"/>
            <w:szCs w:val="22"/>
            <w:rPrChange w:id="38" w:author="Eng, Esther" w:date="2019-03-04T11:30:00Z">
              <w:rPr>
                <w:color w:val="333333"/>
              </w:rPr>
            </w:rPrChange>
          </w:rPr>
          <w:t xml:space="preserve">This may  include using machine-readable and open formats, data standards, and </w:t>
        </w:r>
        <w:r w:rsidR="00375D0A" w:rsidRPr="00375D0A">
          <w:rPr>
            <w:rStyle w:val="Hyperlink"/>
            <w:color w:val="0070C0"/>
            <w:sz w:val="22"/>
            <w:szCs w:val="22"/>
            <w:rPrChange w:id="39" w:author="Eng, Esther" w:date="2019-03-04T11:30:00Z">
              <w:rPr>
                <w:rStyle w:val="Hyperlink"/>
                <w:color w:val="0070C0"/>
              </w:rPr>
            </w:rPrChange>
          </w:rPr>
          <w:fldChar w:fldCharType="begin"/>
        </w:r>
        <w:r w:rsidR="00375D0A" w:rsidRPr="00375D0A">
          <w:rPr>
            <w:rStyle w:val="Hyperlink"/>
            <w:color w:val="0070C0"/>
            <w:sz w:val="22"/>
            <w:szCs w:val="22"/>
            <w:rPrChange w:id="40" w:author="Eng, Esther" w:date="2019-03-04T11:30:00Z">
              <w:rPr>
                <w:rStyle w:val="Hyperlink"/>
                <w:color w:val="0070C0"/>
              </w:rPr>
            </w:rPrChange>
          </w:rPr>
          <w:instrText xml:space="preserve"> HYPERLINK "https://project-open-data.cio.gov/schema/" </w:instrText>
        </w:r>
        <w:r w:rsidR="00375D0A" w:rsidRPr="00375D0A">
          <w:rPr>
            <w:rStyle w:val="Hyperlink"/>
            <w:color w:val="0070C0"/>
            <w:sz w:val="22"/>
            <w:szCs w:val="22"/>
            <w:rPrChange w:id="41" w:author="Eng, Esther" w:date="2019-03-04T11:30:00Z">
              <w:rPr>
                <w:rStyle w:val="Hyperlink"/>
                <w:color w:val="0070C0"/>
              </w:rPr>
            </w:rPrChange>
          </w:rPr>
          <w:fldChar w:fldCharType="separate"/>
        </w:r>
        <w:r w:rsidR="00375D0A" w:rsidRPr="00375D0A">
          <w:rPr>
            <w:rStyle w:val="Hyperlink"/>
            <w:color w:val="0070C0"/>
            <w:sz w:val="22"/>
            <w:szCs w:val="22"/>
            <w:rPrChange w:id="42" w:author="Eng, Esther" w:date="2019-03-04T11:30:00Z">
              <w:rPr>
                <w:rStyle w:val="Hyperlink"/>
                <w:color w:val="0070C0"/>
              </w:rPr>
            </w:rPrChange>
          </w:rPr>
          <w:t>common core and extensible metadata</w:t>
        </w:r>
        <w:r w:rsidR="00375D0A" w:rsidRPr="00375D0A">
          <w:rPr>
            <w:rStyle w:val="Hyperlink"/>
            <w:color w:val="0070C0"/>
            <w:sz w:val="22"/>
            <w:szCs w:val="22"/>
            <w:rPrChange w:id="43" w:author="Eng, Esther" w:date="2019-03-04T11:30:00Z">
              <w:rPr>
                <w:rStyle w:val="Hyperlink"/>
                <w:color w:val="0070C0"/>
              </w:rPr>
            </w:rPrChange>
          </w:rPr>
          <w:fldChar w:fldCharType="end"/>
        </w:r>
        <w:r w:rsidR="00375D0A" w:rsidRPr="00375D0A">
          <w:rPr>
            <w:sz w:val="22"/>
            <w:szCs w:val="22"/>
            <w:rPrChange w:id="44" w:author="Eng, Esther" w:date="2019-03-04T11:30:00Z">
              <w:rPr/>
            </w:rPrChange>
          </w:rPr>
          <w:t xml:space="preserve"> </w:t>
        </w:r>
        <w:r w:rsidR="00375D0A" w:rsidRPr="00375D0A">
          <w:rPr>
            <w:color w:val="333333"/>
            <w:sz w:val="22"/>
            <w:szCs w:val="22"/>
            <w:rPrChange w:id="45" w:author="Eng, Esther" w:date="2019-03-04T11:30:00Z">
              <w:rPr>
                <w:color w:val="333333"/>
              </w:rPr>
            </w:rPrChange>
          </w:rPr>
          <w:t xml:space="preserve">for all new non-protected information created and collected </w:t>
        </w:r>
        <w:r w:rsidR="00375D0A" w:rsidRPr="00375D0A">
          <w:rPr>
            <w:color w:val="222222"/>
            <w:sz w:val="22"/>
            <w:szCs w:val="22"/>
            <w:rPrChange w:id="46" w:author="Eng, Esther" w:date="2019-03-04T11:30:00Z">
              <w:rPr>
                <w:color w:val="222222"/>
              </w:rPr>
            </w:rPrChange>
          </w:rPr>
          <w:t>in accordance with USGS Fundamental Science Practice regarding the review, approval, and release of information set out in </w:t>
        </w:r>
        <w:r w:rsidR="00375D0A" w:rsidRPr="00375D0A">
          <w:rPr>
            <w:rStyle w:val="Hyperlink"/>
            <w:color w:val="1155CC"/>
            <w:sz w:val="22"/>
            <w:szCs w:val="22"/>
            <w:rPrChange w:id="47" w:author="Eng, Esther" w:date="2019-03-04T11:30:00Z">
              <w:rPr>
                <w:rStyle w:val="Hyperlink"/>
                <w:color w:val="1155CC"/>
              </w:rPr>
            </w:rPrChange>
          </w:rPr>
          <w:fldChar w:fldCharType="begin"/>
        </w:r>
        <w:r w:rsidR="00375D0A" w:rsidRPr="00375D0A">
          <w:rPr>
            <w:rStyle w:val="Hyperlink"/>
            <w:color w:val="1155CC"/>
            <w:sz w:val="22"/>
            <w:szCs w:val="22"/>
            <w:rPrChange w:id="48" w:author="Eng, Esther" w:date="2019-03-04T11:30:00Z">
              <w:rPr>
                <w:rStyle w:val="Hyperlink"/>
                <w:color w:val="1155CC"/>
              </w:rPr>
            </w:rPrChange>
          </w:rPr>
          <w:instrText xml:space="preserve"> HYPERLINK "https://www2.usgs.gov/usgs-manual/500/502-7.html" </w:instrText>
        </w:r>
        <w:r w:rsidR="00375D0A" w:rsidRPr="00375D0A">
          <w:rPr>
            <w:rStyle w:val="Hyperlink"/>
            <w:color w:val="1155CC"/>
            <w:sz w:val="22"/>
            <w:szCs w:val="22"/>
            <w:rPrChange w:id="49" w:author="Eng, Esther" w:date="2019-03-04T11:30:00Z">
              <w:rPr>
                <w:rStyle w:val="M-8628992473278519335gmail-il"/>
                <w:color w:val="1155CC"/>
                <w:u w:val="single"/>
              </w:rPr>
            </w:rPrChange>
          </w:rPr>
          <w:fldChar w:fldCharType="separate"/>
        </w:r>
        <w:r w:rsidR="00375D0A" w:rsidRPr="00375D0A">
          <w:rPr>
            <w:rStyle w:val="Hyperlink"/>
            <w:color w:val="1155CC"/>
            <w:sz w:val="22"/>
            <w:szCs w:val="22"/>
            <w:rPrChange w:id="50" w:author="Eng, Esther" w:date="2019-03-04T11:30:00Z">
              <w:rPr>
                <w:rStyle w:val="Hyperlink"/>
                <w:color w:val="1155CC"/>
              </w:rPr>
            </w:rPrChange>
          </w:rPr>
          <w:t>Survey Manual Chapter 502.4 and 502.8, Fundamental Science Practices: Metadata for USGS Scientific Information Products Including </w:t>
        </w:r>
        <w:r w:rsidR="00375D0A" w:rsidRPr="00375D0A">
          <w:rPr>
            <w:rStyle w:val="M-8628992473278519335gmail-il"/>
            <w:color w:val="1155CC"/>
            <w:sz w:val="22"/>
            <w:szCs w:val="22"/>
            <w:u w:val="single"/>
            <w:rPrChange w:id="51" w:author="Eng, Esther" w:date="2019-03-04T11:30:00Z">
              <w:rPr>
                <w:rStyle w:val="M-8628992473278519335gmail-il"/>
                <w:color w:val="1155CC"/>
                <w:u w:val="single"/>
              </w:rPr>
            </w:rPrChange>
          </w:rPr>
          <w:t>Data</w:t>
        </w:r>
        <w:r w:rsidR="00375D0A" w:rsidRPr="00375D0A">
          <w:rPr>
            <w:rStyle w:val="M-8628992473278519335gmail-il"/>
            <w:color w:val="1155CC"/>
            <w:sz w:val="22"/>
            <w:szCs w:val="22"/>
            <w:u w:val="single"/>
            <w:rPrChange w:id="52" w:author="Eng, Esther" w:date="2019-03-04T11:30:00Z">
              <w:rPr>
                <w:rStyle w:val="M-8628992473278519335gmail-il"/>
                <w:color w:val="1155CC"/>
                <w:u w:val="single"/>
              </w:rPr>
            </w:rPrChange>
          </w:rPr>
          <w:fldChar w:fldCharType="end"/>
        </w:r>
        <w:r w:rsidR="00375D0A" w:rsidRPr="00375D0A">
          <w:rPr>
            <w:color w:val="222222"/>
            <w:sz w:val="22"/>
            <w:szCs w:val="22"/>
            <w:rPrChange w:id="53" w:author="Eng, Esther" w:date="2019-03-04T11:30:00Z">
              <w:rPr>
                <w:color w:val="222222"/>
              </w:rPr>
            </w:rPrChange>
          </w:rPr>
          <w:t>, 502.7 and OMB M-13-13</w:t>
        </w:r>
      </w:ins>
      <w:del w:id="54" w:author="Eng, Esther" w:date="2019-03-04T11:30:00Z">
        <w:r w:rsidRPr="00375D0A" w:rsidDel="00375D0A">
          <w:rPr>
            <w:w w:val="105"/>
            <w:sz w:val="22"/>
            <w:szCs w:val="22"/>
          </w:rPr>
          <w:delText>results</w:delText>
        </w:r>
        <w:r w:rsidRPr="00375D0A" w:rsidDel="00375D0A">
          <w:rPr>
            <w:spacing w:val="-22"/>
            <w:w w:val="105"/>
            <w:sz w:val="22"/>
            <w:szCs w:val="22"/>
          </w:rPr>
          <w:delText xml:space="preserve"> </w:delText>
        </w:r>
        <w:r w:rsidRPr="00375D0A" w:rsidDel="00375D0A">
          <w:rPr>
            <w:w w:val="105"/>
            <w:sz w:val="22"/>
            <w:szCs w:val="22"/>
          </w:rPr>
          <w:delText>of</w:delText>
        </w:r>
        <w:r w:rsidRPr="00375D0A" w:rsidDel="00375D0A">
          <w:rPr>
            <w:spacing w:val="-22"/>
            <w:w w:val="105"/>
            <w:sz w:val="22"/>
            <w:szCs w:val="22"/>
          </w:rPr>
          <w:delText xml:space="preserve"> </w:delText>
        </w:r>
        <w:r w:rsidRPr="00375D0A" w:rsidDel="00375D0A">
          <w:rPr>
            <w:w w:val="105"/>
            <w:sz w:val="22"/>
            <w:szCs w:val="22"/>
          </w:rPr>
          <w:delText>the</w:delText>
        </w:r>
        <w:r w:rsidRPr="00375D0A" w:rsidDel="00375D0A">
          <w:rPr>
            <w:spacing w:val="-16"/>
            <w:w w:val="105"/>
            <w:sz w:val="22"/>
            <w:szCs w:val="22"/>
          </w:rPr>
          <w:delText xml:space="preserve"> </w:delText>
        </w:r>
        <w:r w:rsidRPr="00375D0A" w:rsidDel="00375D0A">
          <w:rPr>
            <w:w w:val="105"/>
            <w:sz w:val="22"/>
            <w:szCs w:val="22"/>
          </w:rPr>
          <w:delText>research</w:delText>
        </w:r>
      </w:del>
      <w:r w:rsidRPr="00375D0A">
        <w:rPr>
          <w:w w:val="105"/>
          <w:sz w:val="22"/>
          <w:szCs w:val="22"/>
        </w:rPr>
        <w:t>.</w:t>
      </w:r>
    </w:p>
    <w:p w14:paraId="45249EC8" w14:textId="77777777" w:rsidR="003C6412" w:rsidRPr="00375D0A" w:rsidRDefault="003C6412">
      <w:pPr>
        <w:pStyle w:val="BodyText"/>
        <w:kinsoku w:val="0"/>
        <w:overflowPunct w:val="0"/>
        <w:rPr>
          <w:rPrChange w:id="55" w:author="Eng, Esther" w:date="2019-03-04T11:30:00Z">
            <w:rPr>
              <w:sz w:val="23"/>
              <w:szCs w:val="23"/>
            </w:rPr>
          </w:rPrChange>
        </w:rPr>
      </w:pPr>
    </w:p>
    <w:p w14:paraId="28EC3ABF" w14:textId="77777777" w:rsidR="003C6412" w:rsidRDefault="003B59DF">
      <w:pPr>
        <w:pStyle w:val="ListParagraph"/>
        <w:numPr>
          <w:ilvl w:val="0"/>
          <w:numId w:val="5"/>
        </w:numPr>
        <w:tabs>
          <w:tab w:val="left" w:pos="512"/>
        </w:tabs>
        <w:kinsoku w:val="0"/>
        <w:overflowPunct w:val="0"/>
        <w:spacing w:line="247" w:lineRule="auto"/>
        <w:ind w:right="159" w:hanging="1"/>
        <w:rPr>
          <w:sz w:val="22"/>
          <w:szCs w:val="22"/>
        </w:rPr>
      </w:pPr>
      <w:r>
        <w:rPr>
          <w:sz w:val="22"/>
          <w:szCs w:val="22"/>
        </w:rPr>
        <w:t xml:space="preserve">Under the authority of 15 USC§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w:t>
      </w:r>
      <w:r w:rsidR="003C0053">
        <w:rPr>
          <w:sz w:val="22"/>
          <w:szCs w:val="22"/>
        </w:rPr>
        <w:t>its own</w:t>
      </w:r>
      <w:r>
        <w:rPr>
          <w:sz w:val="22"/>
          <w:szCs w:val="22"/>
        </w:rPr>
        <w:t xml:space="preserve"> employees, and with the Agreement of the other Party, mark any information </w:t>
      </w:r>
      <w:r w:rsidR="003C0053">
        <w:rPr>
          <w:sz w:val="22"/>
          <w:szCs w:val="22"/>
        </w:rPr>
        <w:t>produced by the</w:t>
      </w:r>
      <w:r>
        <w:rPr>
          <w:sz w:val="22"/>
          <w:szCs w:val="22"/>
        </w:rPr>
        <w:t xml:space="preserve"> other Party's employees. Such protected research and development information </w:t>
      </w:r>
      <w:r w:rsidR="003C0053">
        <w:rPr>
          <w:sz w:val="22"/>
          <w:szCs w:val="22"/>
        </w:rPr>
        <w:t>shall be exempt</w:t>
      </w:r>
      <w:r>
        <w:rPr>
          <w:sz w:val="22"/>
          <w:szCs w:val="22"/>
        </w:rPr>
        <w:t xml:space="preserve"> from disclosure under </w:t>
      </w:r>
      <w:ins w:id="56" w:author="Eng, Esther" w:date="2019-03-04T11:31:00Z">
        <w:r w:rsidR="00375D0A">
          <w:t>5USC § 552(b)(4)</w:t>
        </w:r>
      </w:ins>
      <w:del w:id="57" w:author="Eng, Esther" w:date="2019-03-04T11:31:00Z">
        <w:r w:rsidDel="00375D0A">
          <w:rPr>
            <w:sz w:val="22"/>
            <w:szCs w:val="22"/>
          </w:rPr>
          <w:delText>Subchapter II of Chapter 5 of Title 5</w:delText>
        </w:r>
      </w:del>
      <w:r>
        <w:rPr>
          <w:sz w:val="22"/>
          <w:szCs w:val="22"/>
        </w:rPr>
        <w:t xml:space="preserve">. After the protected research and development </w:t>
      </w:r>
      <w:r w:rsidR="003C0053">
        <w:rPr>
          <w:sz w:val="22"/>
          <w:szCs w:val="22"/>
        </w:rPr>
        <w:t>information period</w:t>
      </w:r>
      <w:r>
        <w:rPr>
          <w:sz w:val="22"/>
          <w:szCs w:val="22"/>
        </w:rPr>
        <w:t xml:space="preserve"> has expired, the USGS may publish the results of </w:t>
      </w:r>
      <w:r w:rsidR="003C0053">
        <w:rPr>
          <w:sz w:val="22"/>
          <w:szCs w:val="22"/>
        </w:rPr>
        <w:t>the research</w:t>
      </w:r>
      <w:r>
        <w:rPr>
          <w:sz w:val="22"/>
          <w:szCs w:val="22"/>
        </w:rPr>
        <w:t xml:space="preserve"> as part of open literature </w:t>
      </w:r>
      <w:r w:rsidR="003C0053">
        <w:rPr>
          <w:sz w:val="22"/>
          <w:szCs w:val="22"/>
        </w:rPr>
        <w:t>j</w:t>
      </w:r>
      <w:r>
        <w:rPr>
          <w:sz w:val="22"/>
          <w:szCs w:val="22"/>
        </w:rPr>
        <w:t xml:space="preserve">ournal </w:t>
      </w:r>
      <w:r w:rsidR="003C0053">
        <w:rPr>
          <w:sz w:val="22"/>
          <w:szCs w:val="22"/>
        </w:rPr>
        <w:t>and proceeding</w:t>
      </w:r>
      <w:r>
        <w:rPr>
          <w:sz w:val="22"/>
          <w:szCs w:val="22"/>
        </w:rPr>
        <w:t xml:space="preserve"> </w:t>
      </w:r>
      <w:r w:rsidR="003C0053">
        <w:rPr>
          <w:sz w:val="22"/>
          <w:szCs w:val="22"/>
        </w:rPr>
        <w:t xml:space="preserve">articles) or as USGS open file </w:t>
      </w:r>
      <w:r>
        <w:rPr>
          <w:sz w:val="22"/>
          <w:szCs w:val="22"/>
        </w:rPr>
        <w:t>reports.</w:t>
      </w:r>
    </w:p>
    <w:p w14:paraId="09966DEF" w14:textId="77777777" w:rsidR="003C6412" w:rsidRDefault="003C6412">
      <w:pPr>
        <w:pStyle w:val="BodyText"/>
        <w:kinsoku w:val="0"/>
        <w:overflowPunct w:val="0"/>
      </w:pPr>
    </w:p>
    <w:p w14:paraId="6B04144E" w14:textId="77777777" w:rsidR="003C6412" w:rsidRDefault="003B59DF">
      <w:pPr>
        <w:pStyle w:val="ListParagraph"/>
        <w:numPr>
          <w:ilvl w:val="0"/>
          <w:numId w:val="5"/>
        </w:numPr>
        <w:tabs>
          <w:tab w:val="left" w:pos="486"/>
        </w:tabs>
        <w:kinsoku w:val="0"/>
        <w:overflowPunct w:val="0"/>
        <w:spacing w:line="244" w:lineRule="auto"/>
        <w:ind w:left="125" w:right="112" w:firstLine="4"/>
        <w:rPr>
          <w:rFonts w:ascii="Arial" w:hAnsi="Arial" w:cs="Arial"/>
          <w:b/>
          <w:bCs/>
          <w:sz w:val="20"/>
          <w:szCs w:val="20"/>
        </w:rPr>
      </w:pPr>
      <w:r>
        <w:rPr>
          <w:sz w:val="22"/>
          <w:szCs w:val="22"/>
        </w:rPr>
        <w:t xml:space="preserve">Generated information and results which have been created and marked as protected research and development information may be </w:t>
      </w:r>
      <w:r w:rsidR="003C0053">
        <w:rPr>
          <w:sz w:val="22"/>
          <w:szCs w:val="22"/>
        </w:rPr>
        <w:t>protected from</w:t>
      </w:r>
      <w:r>
        <w:rPr>
          <w:sz w:val="22"/>
          <w:szCs w:val="22"/>
        </w:rPr>
        <w:t xml:space="preserve"> release or disclosure for a period </w:t>
      </w:r>
      <w:commentRangeStart w:id="58"/>
      <w:r>
        <w:rPr>
          <w:sz w:val="22"/>
          <w:szCs w:val="22"/>
        </w:rPr>
        <w:t xml:space="preserve">of </w:t>
      </w:r>
      <w:r>
        <w:rPr>
          <w:rFonts w:ascii="Arial" w:hAnsi="Arial" w:cs="Arial"/>
          <w:b/>
          <w:bCs/>
          <w:sz w:val="20"/>
          <w:szCs w:val="20"/>
        </w:rPr>
        <w:t>two</w:t>
      </w:r>
    </w:p>
    <w:p w14:paraId="168BF42B" w14:textId="77777777" w:rsidR="003C6412" w:rsidRDefault="003B59DF">
      <w:pPr>
        <w:pStyle w:val="ListParagraph"/>
        <w:numPr>
          <w:ilvl w:val="0"/>
          <w:numId w:val="7"/>
        </w:numPr>
        <w:tabs>
          <w:tab w:val="left" w:pos="455"/>
        </w:tabs>
        <w:kinsoku w:val="0"/>
        <w:overflowPunct w:val="0"/>
        <w:spacing w:line="250" w:lineRule="exact"/>
        <w:ind w:left="454" w:hanging="325"/>
        <w:rPr>
          <w:color w:val="000000"/>
          <w:sz w:val="22"/>
          <w:szCs w:val="22"/>
        </w:rPr>
      </w:pPr>
      <w:r>
        <w:rPr>
          <w:sz w:val="22"/>
          <w:szCs w:val="22"/>
        </w:rPr>
        <w:t>years,</w:t>
      </w:r>
      <w:commentRangeEnd w:id="58"/>
      <w:r w:rsidR="00375D0A">
        <w:rPr>
          <w:rStyle w:val="CommentReference"/>
        </w:rPr>
        <w:commentReference w:id="58"/>
      </w:r>
      <w:r>
        <w:rPr>
          <w:sz w:val="22"/>
          <w:szCs w:val="22"/>
        </w:rPr>
        <w:t xml:space="preserve"> unless an earlier date is </w:t>
      </w:r>
      <w:r w:rsidR="003C0053">
        <w:rPr>
          <w:sz w:val="22"/>
          <w:szCs w:val="22"/>
        </w:rPr>
        <w:t>agreed upon</w:t>
      </w:r>
      <w:r>
        <w:rPr>
          <w:sz w:val="22"/>
          <w:szCs w:val="22"/>
        </w:rPr>
        <w:t xml:space="preserve"> by </w:t>
      </w:r>
      <w:r w:rsidR="003C0053">
        <w:rPr>
          <w:sz w:val="22"/>
          <w:szCs w:val="22"/>
        </w:rPr>
        <w:t xml:space="preserve">the </w:t>
      </w:r>
      <w:r w:rsidR="003C0053">
        <w:rPr>
          <w:spacing w:val="16"/>
          <w:sz w:val="22"/>
          <w:szCs w:val="22"/>
        </w:rPr>
        <w:t>Parties</w:t>
      </w:r>
    </w:p>
    <w:p w14:paraId="1222C49B" w14:textId="77777777" w:rsidR="003C5AFA" w:rsidRDefault="003C5AFA">
      <w:pPr>
        <w:widowControl/>
        <w:autoSpaceDE/>
        <w:autoSpaceDN/>
        <w:adjustRightInd/>
        <w:rPr>
          <w:sz w:val="23"/>
          <w:szCs w:val="23"/>
        </w:rPr>
      </w:pPr>
      <w:del w:id="59" w:author="Eng, Esther" w:date="2019-03-04T11:31:00Z">
        <w:r w:rsidDel="00375D0A">
          <w:rPr>
            <w:sz w:val="23"/>
            <w:szCs w:val="23"/>
          </w:rPr>
          <w:br w:type="page"/>
        </w:r>
      </w:del>
    </w:p>
    <w:p w14:paraId="5ADD1D83" w14:textId="77777777" w:rsidR="003C6412" w:rsidRDefault="003C6412">
      <w:pPr>
        <w:pStyle w:val="BodyText"/>
        <w:kinsoku w:val="0"/>
        <w:overflowPunct w:val="0"/>
        <w:spacing w:before="5"/>
        <w:rPr>
          <w:sz w:val="23"/>
          <w:szCs w:val="23"/>
        </w:rPr>
      </w:pPr>
    </w:p>
    <w:p w14:paraId="6FC2150F" w14:textId="77777777" w:rsidR="003C6412" w:rsidRDefault="00375D0A">
      <w:pPr>
        <w:pStyle w:val="Heading1"/>
        <w:numPr>
          <w:ilvl w:val="0"/>
          <w:numId w:val="8"/>
        </w:numPr>
        <w:tabs>
          <w:tab w:val="left" w:pos="413"/>
        </w:tabs>
        <w:kinsoku w:val="0"/>
        <w:overflowPunct w:val="0"/>
        <w:spacing w:before="1"/>
        <w:ind w:left="412" w:hanging="282"/>
        <w:rPr>
          <w:color w:val="000000"/>
        </w:rPr>
      </w:pPr>
      <w:ins w:id="60" w:author="Eng, Esther" w:date="2019-03-04T11:32:00Z">
        <w:r>
          <w:t>Proprietary Information/</w:t>
        </w:r>
      </w:ins>
      <w:r w:rsidR="003B59DF">
        <w:t xml:space="preserve">Intellectual </w:t>
      </w:r>
      <w:r w:rsidR="003C0053">
        <w:t>Property</w:t>
      </w:r>
      <w:ins w:id="61" w:author="Eng, Esther" w:date="2019-03-04T11:32:00Z">
        <w:r>
          <w:t>/</w:t>
        </w:r>
      </w:ins>
      <w:del w:id="62" w:author="Eng, Esther" w:date="2019-03-04T11:32:00Z">
        <w:r w:rsidR="003C0053" w:rsidDel="00375D0A">
          <w:delText xml:space="preserve"> and</w:delText>
        </w:r>
        <w:r w:rsidR="003B59DF" w:rsidDel="00375D0A">
          <w:delText xml:space="preserve"> </w:delText>
        </w:r>
      </w:del>
      <w:r w:rsidR="00DA0A6C">
        <w:t>Background Intellectual</w:t>
      </w:r>
      <w:r w:rsidR="003B59DF">
        <w:rPr>
          <w:spacing w:val="29"/>
        </w:rPr>
        <w:t xml:space="preserve"> </w:t>
      </w:r>
      <w:r w:rsidR="003B59DF">
        <w:t>Property.</w:t>
      </w:r>
    </w:p>
    <w:p w14:paraId="03AEE4ED" w14:textId="77777777" w:rsidR="003C6412" w:rsidRDefault="003C6412">
      <w:pPr>
        <w:pStyle w:val="BodyText"/>
        <w:kinsoku w:val="0"/>
        <w:overflowPunct w:val="0"/>
        <w:rPr>
          <w:b/>
          <w:bCs/>
          <w:sz w:val="24"/>
          <w:szCs w:val="24"/>
        </w:rPr>
      </w:pPr>
    </w:p>
    <w:p w14:paraId="679110F7" w14:textId="77777777" w:rsidR="00375D0A" w:rsidRPr="00375D0A" w:rsidRDefault="00375D0A">
      <w:pPr>
        <w:pStyle w:val="BodyTextIndent"/>
        <w:numPr>
          <w:ilvl w:val="0"/>
          <w:numId w:val="4"/>
        </w:numPr>
        <w:tabs>
          <w:tab w:val="left" w:pos="450"/>
        </w:tabs>
        <w:ind w:hanging="12"/>
        <w:rPr>
          <w:ins w:id="63" w:author="Eng, Esther" w:date="2019-03-04T11:32:00Z"/>
          <w:sz w:val="22"/>
          <w:szCs w:val="22"/>
          <w:rPrChange w:id="64" w:author="Eng, Esther" w:date="2019-03-04T11:33:00Z">
            <w:rPr>
              <w:ins w:id="65" w:author="Eng, Esther" w:date="2019-03-04T11:32:00Z"/>
            </w:rPr>
          </w:rPrChange>
        </w:rPr>
        <w:pPrChange w:id="66" w:author="Eng, Esther" w:date="2019-03-04T11:33:00Z">
          <w:pPr>
            <w:pStyle w:val="BodyTextIndent"/>
            <w:numPr>
              <w:numId w:val="4"/>
            </w:numPr>
            <w:ind w:left="102" w:hanging="363"/>
          </w:pPr>
        </w:pPrChange>
      </w:pPr>
      <w:ins w:id="67" w:author="Eng, Esther" w:date="2019-03-04T11:32:00Z">
        <w:r w:rsidRPr="00375D0A">
          <w:rPr>
            <w:sz w:val="22"/>
            <w:szCs w:val="22"/>
            <w:rPrChange w:id="68" w:author="Eng, Esther" w:date="2019-03-04T11:33:00Z">
              <w:rPr/>
            </w:rPrChange>
          </w:rPr>
          <w:t xml:space="preserve">Proprietary Information </w:t>
        </w:r>
        <w:r w:rsidRPr="00375D0A">
          <w:rPr>
            <w:color w:val="000000"/>
            <w:sz w:val="22"/>
            <w:szCs w:val="22"/>
            <w:rPrChange w:id="69" w:author="Eng, Esther" w:date="2019-03-04T11:33:00Z">
              <w:rPr>
                <w:color w:val="000000"/>
                <w:szCs w:val="22"/>
              </w:rPr>
            </w:rPrChange>
          </w:rPr>
          <w:t>means information which embodies trade secrets developed at private expense outside of this Agreement or which is confidential technical, commercial, or financial information under the Freedom of Information Act 5 U.S.C. § 552(b)(4).</w:t>
        </w:r>
      </w:ins>
    </w:p>
    <w:p w14:paraId="4344CEC3" w14:textId="77777777" w:rsidR="003C6412" w:rsidRDefault="003B59DF">
      <w:pPr>
        <w:pStyle w:val="ListParagraph"/>
        <w:numPr>
          <w:ilvl w:val="0"/>
          <w:numId w:val="4"/>
        </w:numPr>
        <w:tabs>
          <w:tab w:val="left" w:pos="468"/>
        </w:tabs>
        <w:kinsoku w:val="0"/>
        <w:overflowPunct w:val="0"/>
        <w:spacing w:before="160" w:line="249" w:lineRule="auto"/>
        <w:ind w:right="187" w:firstLine="3"/>
        <w:rPr>
          <w:sz w:val="22"/>
          <w:szCs w:val="22"/>
        </w:rPr>
      </w:pPr>
      <w:r>
        <w:rPr>
          <w:sz w:val="22"/>
          <w:szCs w:val="22"/>
        </w:rPr>
        <w:t>All rights in intellectual property, which are defined as new/</w:t>
      </w:r>
      <w:r w:rsidR="003C0053">
        <w:rPr>
          <w:sz w:val="22"/>
          <w:szCs w:val="22"/>
        </w:rPr>
        <w:t>improved patents</w:t>
      </w:r>
      <w:r>
        <w:rPr>
          <w:sz w:val="22"/>
          <w:szCs w:val="22"/>
        </w:rPr>
        <w:t xml:space="preserve">, </w:t>
      </w:r>
      <w:r w:rsidR="003C0053">
        <w:rPr>
          <w:sz w:val="22"/>
          <w:szCs w:val="22"/>
        </w:rPr>
        <w:t>copyrights, new</w:t>
      </w:r>
      <w:r>
        <w:rPr>
          <w:sz w:val="22"/>
          <w:szCs w:val="22"/>
        </w:rPr>
        <w:t xml:space="preserve"> inventions, </w:t>
      </w:r>
      <w:ins w:id="70" w:author="Eng, Esther" w:date="2019-03-04T11:33:00Z">
        <w:r w:rsidR="00375D0A">
          <w:rPr>
            <w:sz w:val="22"/>
            <w:szCs w:val="22"/>
          </w:rPr>
          <w:t xml:space="preserve">patentable </w:t>
        </w:r>
      </w:ins>
      <w:r>
        <w:rPr>
          <w:sz w:val="22"/>
          <w:szCs w:val="22"/>
        </w:rPr>
        <w:t xml:space="preserve">discoveries, biological materials, or software, created </w:t>
      </w:r>
      <w:proofErr w:type="gramStart"/>
      <w:ins w:id="71" w:author="Eng, Esther" w:date="2019-03-04T11:34:00Z">
        <w:r w:rsidR="00375D0A">
          <w:rPr>
            <w:sz w:val="22"/>
            <w:szCs w:val="22"/>
          </w:rPr>
          <w:t>in the course of</w:t>
        </w:r>
        <w:proofErr w:type="gramEnd"/>
        <w:r w:rsidR="00375D0A">
          <w:rPr>
            <w:sz w:val="22"/>
            <w:szCs w:val="22"/>
          </w:rPr>
          <w:t xml:space="preserve"> </w:t>
        </w:r>
      </w:ins>
      <w:del w:id="72" w:author="Eng, Esther" w:date="2019-03-04T11:34:00Z">
        <w:r w:rsidR="003C0053" w:rsidDel="00375D0A">
          <w:rPr>
            <w:sz w:val="22"/>
            <w:szCs w:val="22"/>
          </w:rPr>
          <w:delText>during</w:delText>
        </w:r>
        <w:r w:rsidDel="00375D0A">
          <w:rPr>
            <w:sz w:val="22"/>
            <w:szCs w:val="22"/>
          </w:rPr>
          <w:delText xml:space="preserve"> </w:delText>
        </w:r>
      </w:del>
      <w:r>
        <w:rPr>
          <w:sz w:val="22"/>
          <w:szCs w:val="22"/>
        </w:rPr>
        <w:t>the SOW, shall be the property or joint property of the organization employing the respective individual   who made the invention or discovery. Any such inventions ("subject inventions</w:t>
      </w:r>
      <w:r w:rsidR="003C0053">
        <w:rPr>
          <w:sz w:val="22"/>
          <w:szCs w:val="22"/>
        </w:rPr>
        <w:t>”) shall</w:t>
      </w:r>
      <w:r>
        <w:rPr>
          <w:sz w:val="22"/>
          <w:szCs w:val="22"/>
        </w:rPr>
        <w:t xml:space="preserve"> </w:t>
      </w:r>
      <w:r w:rsidR="003C0053">
        <w:rPr>
          <w:sz w:val="22"/>
          <w:szCs w:val="22"/>
        </w:rPr>
        <w:t>be reported</w:t>
      </w:r>
      <w:r>
        <w:rPr>
          <w:sz w:val="22"/>
          <w:szCs w:val="22"/>
        </w:rPr>
        <w:t xml:space="preserve"> to the PI within 60 days of creation, who in tum will notify their own management and the other Party's PI.  </w:t>
      </w:r>
      <w:proofErr w:type="gramStart"/>
      <w:r>
        <w:rPr>
          <w:sz w:val="22"/>
          <w:szCs w:val="22"/>
        </w:rPr>
        <w:t>In the event that</w:t>
      </w:r>
      <w:proofErr w:type="gramEnd"/>
      <w:r>
        <w:rPr>
          <w:sz w:val="22"/>
          <w:szCs w:val="22"/>
        </w:rPr>
        <w:t xml:space="preserve"> the </w:t>
      </w:r>
      <w:r w:rsidR="003C0053">
        <w:rPr>
          <w:sz w:val="22"/>
          <w:szCs w:val="22"/>
        </w:rPr>
        <w:t>intellectual property</w:t>
      </w:r>
      <w:r>
        <w:rPr>
          <w:sz w:val="22"/>
          <w:szCs w:val="22"/>
        </w:rPr>
        <w:t xml:space="preserve"> is a j</w:t>
      </w:r>
      <w:r w:rsidR="00DA0A6C">
        <w:rPr>
          <w:sz w:val="22"/>
          <w:szCs w:val="22"/>
        </w:rPr>
        <w:t xml:space="preserve">oint invention not described </w:t>
      </w:r>
      <w:r>
        <w:rPr>
          <w:sz w:val="22"/>
          <w:szCs w:val="22"/>
        </w:rPr>
        <w:t>in paragraph (</w:t>
      </w:r>
      <w:del w:id="73" w:author="Eng, Esther" w:date="2019-03-04T11:37:00Z">
        <w:r w:rsidDel="001017B1">
          <w:rPr>
            <w:sz w:val="22"/>
            <w:szCs w:val="22"/>
          </w:rPr>
          <w:delText>b</w:delText>
        </w:r>
      </w:del>
      <w:ins w:id="74" w:author="Eng, Esther" w:date="2019-03-04T11:37:00Z">
        <w:r w:rsidR="001017B1">
          <w:rPr>
            <w:sz w:val="22"/>
            <w:szCs w:val="22"/>
          </w:rPr>
          <w:t>c</w:t>
        </w:r>
      </w:ins>
      <w:r>
        <w:rPr>
          <w:sz w:val="22"/>
          <w:szCs w:val="22"/>
        </w:rPr>
        <w:t xml:space="preserve">) below, the Parties agree to meet and negotiate a </w:t>
      </w:r>
      <w:r w:rsidR="00DA0A6C">
        <w:rPr>
          <w:sz w:val="22"/>
          <w:szCs w:val="22"/>
        </w:rPr>
        <w:t xml:space="preserve">commercialization plan within </w:t>
      </w:r>
      <w:r>
        <w:rPr>
          <w:sz w:val="22"/>
          <w:szCs w:val="22"/>
        </w:rPr>
        <w:t xml:space="preserve">60 days of the receipt of a </w:t>
      </w:r>
      <w:r w:rsidR="003C0053">
        <w:rPr>
          <w:sz w:val="22"/>
          <w:szCs w:val="22"/>
        </w:rPr>
        <w:t>written request</w:t>
      </w:r>
      <w:r>
        <w:rPr>
          <w:sz w:val="22"/>
          <w:szCs w:val="22"/>
        </w:rPr>
        <w:t xml:space="preserve"> from the </w:t>
      </w:r>
      <w:r w:rsidR="003C0053">
        <w:rPr>
          <w:sz w:val="22"/>
          <w:szCs w:val="22"/>
        </w:rPr>
        <w:t xml:space="preserve">other </w:t>
      </w:r>
      <w:r w:rsidR="003C0053">
        <w:rPr>
          <w:spacing w:val="34"/>
          <w:sz w:val="22"/>
          <w:szCs w:val="22"/>
        </w:rPr>
        <w:t>Party</w:t>
      </w:r>
      <w:r>
        <w:rPr>
          <w:sz w:val="22"/>
          <w:szCs w:val="22"/>
        </w:rPr>
        <w:t>.</w:t>
      </w:r>
    </w:p>
    <w:p w14:paraId="41BCF26B" w14:textId="77777777" w:rsidR="003C6412" w:rsidRDefault="003C6412">
      <w:pPr>
        <w:pStyle w:val="BodyText"/>
        <w:kinsoku w:val="0"/>
        <w:overflowPunct w:val="0"/>
        <w:spacing w:before="7"/>
        <w:rPr>
          <w:sz w:val="32"/>
          <w:szCs w:val="32"/>
        </w:rPr>
      </w:pPr>
    </w:p>
    <w:p w14:paraId="08ACDC13" w14:textId="77777777" w:rsidR="003C6412" w:rsidRDefault="003B59DF">
      <w:pPr>
        <w:pStyle w:val="ListParagraph"/>
        <w:numPr>
          <w:ilvl w:val="0"/>
          <w:numId w:val="4"/>
        </w:numPr>
        <w:tabs>
          <w:tab w:val="left" w:pos="539"/>
        </w:tabs>
        <w:kinsoku w:val="0"/>
        <w:overflowPunct w:val="0"/>
        <w:spacing w:before="1" w:line="247" w:lineRule="auto"/>
        <w:ind w:left="107" w:right="100" w:firstLine="3"/>
        <w:rPr>
          <w:sz w:val="22"/>
          <w:szCs w:val="22"/>
        </w:rPr>
      </w:pPr>
      <w:r>
        <w:rPr>
          <w:sz w:val="22"/>
          <w:szCs w:val="22"/>
        </w:rPr>
        <w:t xml:space="preserve">For purposes of this Agreement, background intellectual property refers to intellectual property, which was in existence prior to or first produced outside of this </w:t>
      </w:r>
      <w:r w:rsidR="003C0053">
        <w:rPr>
          <w:sz w:val="22"/>
          <w:szCs w:val="22"/>
        </w:rPr>
        <w:t>Agreement and</w:t>
      </w:r>
      <w:r>
        <w:rPr>
          <w:sz w:val="22"/>
          <w:szCs w:val="22"/>
        </w:rPr>
        <w:t xml:space="preserve"> was developed by a Party either alone or with others, using one or more separate funding sources not related to the Agreement.  </w:t>
      </w:r>
      <w:r w:rsidR="003C0053">
        <w:rPr>
          <w:sz w:val="22"/>
          <w:szCs w:val="22"/>
        </w:rPr>
        <w:t>Background intellectual property</w:t>
      </w:r>
      <w:r w:rsidR="00DA0A6C">
        <w:rPr>
          <w:sz w:val="22"/>
          <w:szCs w:val="22"/>
        </w:rPr>
        <w:t xml:space="preserve"> is not considered a subject </w:t>
      </w:r>
      <w:r>
        <w:rPr>
          <w:sz w:val="22"/>
          <w:szCs w:val="22"/>
        </w:rPr>
        <w:t>invention.</w:t>
      </w:r>
    </w:p>
    <w:p w14:paraId="6A837946" w14:textId="77777777" w:rsidR="003C6412" w:rsidRDefault="003B59DF">
      <w:pPr>
        <w:pStyle w:val="BodyText"/>
        <w:kinsoku w:val="0"/>
        <w:overflowPunct w:val="0"/>
        <w:spacing w:before="4" w:line="247" w:lineRule="auto"/>
        <w:ind w:left="101" w:right="356" w:firstLine="11"/>
      </w:pPr>
      <w:r>
        <w:t xml:space="preserve">In this Agreement, the </w:t>
      </w:r>
      <w:r w:rsidR="003C0053">
        <w:t>Collaborator is</w:t>
      </w:r>
      <w:r>
        <w:t xml:space="preserve"> providing valuable patented/copyrighted </w:t>
      </w:r>
      <w:r w:rsidR="003C0053">
        <w:t>material specified</w:t>
      </w:r>
      <w:r>
        <w:t xml:space="preserve"> in the SOW to which the USGS may/could value. In the event that the joint efforts of the Parties builds upon the preexisting background intellectual property of the Collaborator, the Collaborator may take ownership of the patent/copyright but must agree to negotiate a </w:t>
      </w:r>
      <w:r w:rsidR="003C0053">
        <w:t>Government Purpose</w:t>
      </w:r>
      <w:r>
        <w:t xml:space="preserve"> license or revenue sharing </w:t>
      </w:r>
      <w:r w:rsidR="003C0053">
        <w:t>arrangement with</w:t>
      </w:r>
      <w:r w:rsidR="00511E2D">
        <w:t xml:space="preserve"> the USGS that reflects USGS'</w:t>
      </w:r>
      <w:r>
        <w:t>s contributions  to the joint</w:t>
      </w:r>
      <w:r>
        <w:rPr>
          <w:spacing w:val="13"/>
        </w:rPr>
        <w:t xml:space="preserve"> </w:t>
      </w:r>
      <w:r>
        <w:t>project.</w:t>
      </w:r>
    </w:p>
    <w:p w14:paraId="50D0715C" w14:textId="77777777" w:rsidR="003C6412" w:rsidRDefault="003C6412">
      <w:pPr>
        <w:pStyle w:val="BodyText"/>
        <w:kinsoku w:val="0"/>
        <w:overflowPunct w:val="0"/>
        <w:spacing w:before="5"/>
      </w:pPr>
    </w:p>
    <w:p w14:paraId="6799A4B8" w14:textId="77777777" w:rsidR="003C6412" w:rsidRDefault="003B59DF">
      <w:pPr>
        <w:pStyle w:val="ListParagraph"/>
        <w:numPr>
          <w:ilvl w:val="0"/>
          <w:numId w:val="8"/>
        </w:numPr>
        <w:tabs>
          <w:tab w:val="left" w:pos="395"/>
        </w:tabs>
        <w:kinsoku w:val="0"/>
        <w:overflowPunct w:val="0"/>
        <w:spacing w:line="244" w:lineRule="auto"/>
        <w:ind w:left="115" w:right="215" w:hanging="5"/>
        <w:rPr>
          <w:color w:val="000000"/>
          <w:sz w:val="22"/>
          <w:szCs w:val="22"/>
        </w:rPr>
      </w:pPr>
      <w:r>
        <w:rPr>
          <w:b/>
          <w:bCs/>
          <w:sz w:val="22"/>
          <w:szCs w:val="22"/>
        </w:rPr>
        <w:t xml:space="preserve">Notices. </w:t>
      </w:r>
      <w:r>
        <w:rPr>
          <w:sz w:val="22"/>
          <w:szCs w:val="22"/>
        </w:rPr>
        <w:t xml:space="preserve">Any notice required to be given or which shall be given under this Agreement </w:t>
      </w:r>
      <w:r w:rsidR="003C0053">
        <w:rPr>
          <w:sz w:val="22"/>
          <w:szCs w:val="22"/>
        </w:rPr>
        <w:t>shall be</w:t>
      </w:r>
      <w:r>
        <w:rPr>
          <w:sz w:val="22"/>
          <w:szCs w:val="22"/>
        </w:rPr>
        <w:t xml:space="preserve"> in writing and </w:t>
      </w:r>
      <w:r w:rsidR="003C0053">
        <w:rPr>
          <w:sz w:val="22"/>
          <w:szCs w:val="22"/>
        </w:rPr>
        <w:t>delivered by</w:t>
      </w:r>
      <w:r>
        <w:rPr>
          <w:sz w:val="22"/>
          <w:szCs w:val="22"/>
        </w:rPr>
        <w:t xml:space="preserve"> first-class mail to the Parties as </w:t>
      </w:r>
      <w:r>
        <w:rPr>
          <w:spacing w:val="43"/>
          <w:sz w:val="22"/>
          <w:szCs w:val="22"/>
        </w:rPr>
        <w:t xml:space="preserve"> </w:t>
      </w:r>
      <w:r>
        <w:rPr>
          <w:sz w:val="22"/>
          <w:szCs w:val="22"/>
        </w:rPr>
        <w:t>follows:</w:t>
      </w:r>
    </w:p>
    <w:p w14:paraId="0C511FEE" w14:textId="77777777" w:rsidR="003C6412" w:rsidRDefault="003C6412">
      <w:pPr>
        <w:pStyle w:val="BodyText"/>
        <w:kinsoku w:val="0"/>
        <w:overflowPunct w:val="0"/>
        <w:spacing w:before="5"/>
        <w:rPr>
          <w:sz w:val="23"/>
          <w:szCs w:val="23"/>
        </w:rPr>
      </w:pPr>
    </w:p>
    <w:p w14:paraId="1F42B552" w14:textId="77777777" w:rsidR="003C6412" w:rsidRDefault="003B59DF">
      <w:pPr>
        <w:pStyle w:val="Heading1"/>
        <w:tabs>
          <w:tab w:val="left" w:pos="4190"/>
        </w:tabs>
        <w:kinsoku w:val="0"/>
        <w:overflowPunct w:val="0"/>
        <w:ind w:left="109"/>
      </w:pPr>
      <w:r>
        <w:t>USGS:</w:t>
      </w:r>
      <w:r>
        <w:tab/>
        <w:t>Collaborator:</w:t>
      </w:r>
    </w:p>
    <w:p w14:paraId="5D32C5AE" w14:textId="77777777" w:rsidR="003C6412" w:rsidRDefault="003C6412">
      <w:pPr>
        <w:pStyle w:val="BodyText"/>
        <w:kinsoku w:val="0"/>
        <w:overflowPunct w:val="0"/>
        <w:spacing w:before="7"/>
        <w:rPr>
          <w:b/>
          <w:bCs/>
        </w:rPr>
      </w:pPr>
    </w:p>
    <w:p w14:paraId="7FD69B91" w14:textId="77777777" w:rsidR="003C6412" w:rsidRDefault="003B59DF">
      <w:pPr>
        <w:pStyle w:val="BodyText"/>
        <w:tabs>
          <w:tab w:val="left" w:pos="4244"/>
        </w:tabs>
        <w:kinsoku w:val="0"/>
        <w:overflowPunct w:val="0"/>
        <w:ind w:left="111"/>
        <w:rPr>
          <w:b/>
          <w:bCs/>
        </w:rPr>
      </w:pPr>
      <w:r>
        <w:rPr>
          <w:b/>
          <w:bCs/>
          <w:u w:val="thick"/>
        </w:rPr>
        <w:t>Technical</w:t>
      </w:r>
      <w:r>
        <w:rPr>
          <w:b/>
          <w:bCs/>
        </w:rPr>
        <w:t>:</w:t>
      </w:r>
      <w:r>
        <w:rPr>
          <w:b/>
          <w:bCs/>
        </w:rPr>
        <w:tab/>
      </w:r>
      <w:r>
        <w:rPr>
          <w:b/>
          <w:bCs/>
          <w:u w:val="thick"/>
        </w:rPr>
        <w:t>Technical</w:t>
      </w:r>
      <w:r>
        <w:rPr>
          <w:b/>
          <w:bCs/>
        </w:rPr>
        <w:t>:</w:t>
      </w:r>
    </w:p>
    <w:p w14:paraId="671B1770" w14:textId="77777777" w:rsidR="003C6412" w:rsidRDefault="003C6412">
      <w:pPr>
        <w:pStyle w:val="BodyText"/>
        <w:kinsoku w:val="0"/>
        <w:overflowPunct w:val="0"/>
        <w:spacing w:before="8"/>
        <w:rPr>
          <w:b/>
          <w:bCs/>
          <w:sz w:val="14"/>
          <w:szCs w:val="14"/>
        </w:rPr>
      </w:pPr>
    </w:p>
    <w:p w14:paraId="155F1701" w14:textId="77777777" w:rsidR="003C6412" w:rsidRDefault="003C6412">
      <w:pPr>
        <w:pStyle w:val="BodyText"/>
        <w:kinsoku w:val="0"/>
        <w:overflowPunct w:val="0"/>
        <w:spacing w:before="8"/>
        <w:rPr>
          <w:b/>
          <w:bCs/>
          <w:sz w:val="14"/>
          <w:szCs w:val="14"/>
        </w:rPr>
        <w:sectPr w:rsidR="003C6412">
          <w:headerReference w:type="default" r:id="rId13"/>
          <w:footerReference w:type="default" r:id="rId14"/>
          <w:pgSz w:w="12240" w:h="15840"/>
          <w:pgMar w:top="1040" w:right="1640" w:bottom="280" w:left="1580" w:header="720" w:footer="720" w:gutter="0"/>
          <w:cols w:space="720" w:equalWidth="0">
            <w:col w:w="9020"/>
          </w:cols>
          <w:noEndnote/>
        </w:sectPr>
      </w:pPr>
    </w:p>
    <w:p w14:paraId="7C0249BE" w14:textId="77777777" w:rsidR="003C6412" w:rsidRDefault="003B59DF">
      <w:pPr>
        <w:pStyle w:val="BodyText"/>
        <w:kinsoku w:val="0"/>
        <w:overflowPunct w:val="0"/>
        <w:spacing w:before="91"/>
        <w:ind w:left="115"/>
      </w:pPr>
      <w:r>
        <w:t>Richard Niswonger</w:t>
      </w:r>
    </w:p>
    <w:p w14:paraId="7ED3E9B1" w14:textId="77777777" w:rsidR="003C6412" w:rsidRDefault="003B59DF">
      <w:pPr>
        <w:pStyle w:val="BodyText"/>
        <w:kinsoku w:val="0"/>
        <w:overflowPunct w:val="0"/>
        <w:spacing w:before="10" w:line="244" w:lineRule="auto"/>
        <w:ind w:left="117" w:hanging="2"/>
      </w:pPr>
      <w:r>
        <w:t xml:space="preserve">345 </w:t>
      </w:r>
      <w:r w:rsidR="00511E2D">
        <w:t>Middlefield Rd MS496 Menlo Park</w:t>
      </w:r>
      <w:r>
        <w:t>,</w:t>
      </w:r>
      <w:r w:rsidR="00511E2D">
        <w:t xml:space="preserve"> </w:t>
      </w:r>
      <w:r>
        <w:t xml:space="preserve">CA 94025 </w:t>
      </w:r>
      <w:hyperlink r:id="rId15" w:history="1">
        <w:r>
          <w:t>miswon@usgs.gov</w:t>
        </w:r>
      </w:hyperlink>
    </w:p>
    <w:p w14:paraId="22B92C41" w14:textId="77777777" w:rsidR="003C6412" w:rsidRDefault="003B59DF">
      <w:pPr>
        <w:pStyle w:val="BodyText"/>
        <w:kinsoku w:val="0"/>
        <w:overflowPunct w:val="0"/>
        <w:ind w:left="114"/>
      </w:pPr>
      <w:r>
        <w:t>650-329-4534</w:t>
      </w:r>
    </w:p>
    <w:p w14:paraId="34E38451" w14:textId="77777777" w:rsidR="003C6412" w:rsidRDefault="00D70A72">
      <w:pPr>
        <w:pStyle w:val="BodyText"/>
        <w:kinsoku w:val="0"/>
        <w:overflowPunct w:val="0"/>
        <w:ind w:left="117"/>
      </w:pPr>
      <w:hyperlink r:id="rId16" w:history="1">
        <w:r w:rsidR="003B59DF">
          <w:t>www.usgs.gov</w:t>
        </w:r>
      </w:hyperlink>
    </w:p>
    <w:p w14:paraId="1757F4F0" w14:textId="77777777" w:rsidR="003C6412" w:rsidRDefault="003C6412">
      <w:pPr>
        <w:pStyle w:val="BodyText"/>
        <w:kinsoku w:val="0"/>
        <w:overflowPunct w:val="0"/>
        <w:rPr>
          <w:sz w:val="24"/>
          <w:szCs w:val="24"/>
        </w:rPr>
      </w:pPr>
    </w:p>
    <w:p w14:paraId="245C690A" w14:textId="77777777" w:rsidR="003C6412" w:rsidRDefault="003C6412">
      <w:pPr>
        <w:pStyle w:val="BodyText"/>
        <w:kinsoku w:val="0"/>
        <w:overflowPunct w:val="0"/>
        <w:rPr>
          <w:sz w:val="24"/>
          <w:szCs w:val="24"/>
        </w:rPr>
      </w:pPr>
    </w:p>
    <w:p w14:paraId="083673E9" w14:textId="77777777" w:rsidR="003C6412" w:rsidRDefault="003C6412">
      <w:pPr>
        <w:pStyle w:val="BodyText"/>
        <w:kinsoku w:val="0"/>
        <w:overflowPunct w:val="0"/>
        <w:spacing w:before="6"/>
        <w:rPr>
          <w:sz w:val="20"/>
          <w:szCs w:val="20"/>
        </w:rPr>
      </w:pPr>
    </w:p>
    <w:p w14:paraId="2C096BDE" w14:textId="77777777" w:rsidR="003C6412" w:rsidRDefault="003B59DF">
      <w:pPr>
        <w:pStyle w:val="Heading1"/>
        <w:kinsoku w:val="0"/>
        <w:overflowPunct w:val="0"/>
        <w:ind w:left="112"/>
      </w:pPr>
      <w:r>
        <w:rPr>
          <w:u w:val="thick"/>
        </w:rPr>
        <w:t>Administrative</w:t>
      </w:r>
      <w:r>
        <w:t>:</w:t>
      </w:r>
    </w:p>
    <w:p w14:paraId="007BDC4C" w14:textId="77777777" w:rsidR="003C6412" w:rsidRDefault="003C6412">
      <w:pPr>
        <w:pStyle w:val="BodyText"/>
        <w:kinsoku w:val="0"/>
        <w:overflowPunct w:val="0"/>
        <w:spacing w:before="5"/>
        <w:rPr>
          <w:b/>
          <w:bCs/>
          <w:sz w:val="23"/>
          <w:szCs w:val="23"/>
        </w:rPr>
      </w:pPr>
    </w:p>
    <w:p w14:paraId="2ABF0F60" w14:textId="77777777" w:rsidR="003C6412" w:rsidRDefault="003C0053">
      <w:pPr>
        <w:pStyle w:val="BodyText"/>
        <w:kinsoku w:val="0"/>
        <w:overflowPunct w:val="0"/>
        <w:ind w:left="111"/>
      </w:pPr>
      <w:r w:rsidRPr="003C0053">
        <w:t>Helen Houston</w:t>
      </w:r>
    </w:p>
    <w:p w14:paraId="7EBD9F74" w14:textId="77777777" w:rsidR="003C0053" w:rsidRDefault="003C0053" w:rsidP="003C0053">
      <w:pPr>
        <w:pStyle w:val="BodyText"/>
        <w:kinsoku w:val="0"/>
        <w:overflowPunct w:val="0"/>
        <w:ind w:left="111"/>
      </w:pPr>
      <w:r>
        <w:t>USGS, Nevada Water Science Center</w:t>
      </w:r>
    </w:p>
    <w:p w14:paraId="4B9B18B8" w14:textId="77777777" w:rsidR="003C0053" w:rsidRDefault="003C0053" w:rsidP="003C0053">
      <w:pPr>
        <w:pStyle w:val="BodyText"/>
        <w:kinsoku w:val="0"/>
        <w:overflowPunct w:val="0"/>
        <w:ind w:left="111"/>
      </w:pPr>
      <w:r>
        <w:t>2730 North Deer Run Road</w:t>
      </w:r>
    </w:p>
    <w:p w14:paraId="1810188C" w14:textId="77777777" w:rsidR="003C0053" w:rsidRDefault="003C0053" w:rsidP="003C0053">
      <w:pPr>
        <w:pStyle w:val="BodyText"/>
        <w:kinsoku w:val="0"/>
        <w:overflowPunct w:val="0"/>
        <w:spacing w:before="5" w:line="244" w:lineRule="auto"/>
        <w:ind w:left="111" w:firstLine="3"/>
      </w:pPr>
      <w:r>
        <w:t>Carson City, NV  89701</w:t>
      </w:r>
    </w:p>
    <w:p w14:paraId="3C8A7433" w14:textId="77777777" w:rsidR="003C0053" w:rsidRDefault="00D70A72">
      <w:pPr>
        <w:pStyle w:val="BodyText"/>
        <w:kinsoku w:val="0"/>
        <w:overflowPunct w:val="0"/>
        <w:spacing w:before="5"/>
        <w:ind w:left="109"/>
      </w:pPr>
      <w:hyperlink r:id="rId17" w:history="1">
        <w:r w:rsidR="003C0053" w:rsidRPr="00B0119E">
          <w:rPr>
            <w:rStyle w:val="Hyperlink"/>
          </w:rPr>
          <w:t>hhouston@usgs.gov</w:t>
        </w:r>
      </w:hyperlink>
    </w:p>
    <w:p w14:paraId="26988AFE" w14:textId="77777777" w:rsidR="003C6412" w:rsidRDefault="003C0053">
      <w:pPr>
        <w:pStyle w:val="BodyText"/>
        <w:kinsoku w:val="0"/>
        <w:overflowPunct w:val="0"/>
        <w:spacing w:before="5"/>
        <w:ind w:left="109"/>
      </w:pPr>
      <w:r>
        <w:t>775</w:t>
      </w:r>
      <w:r w:rsidR="003B59DF">
        <w:t>-</w:t>
      </w:r>
      <w:r>
        <w:t>887</w:t>
      </w:r>
      <w:r w:rsidR="003B59DF">
        <w:t>-</w:t>
      </w:r>
      <w:r>
        <w:t>7605</w:t>
      </w:r>
    </w:p>
    <w:p w14:paraId="4518EA2C" w14:textId="77777777" w:rsidR="003C6412" w:rsidRDefault="003B59DF">
      <w:pPr>
        <w:pStyle w:val="BodyText"/>
        <w:kinsoku w:val="0"/>
        <w:overflowPunct w:val="0"/>
        <w:spacing w:before="96"/>
        <w:ind w:left="164"/>
      </w:pPr>
      <w:r>
        <w:rPr>
          <w:sz w:val="24"/>
          <w:szCs w:val="24"/>
        </w:rPr>
        <w:br w:type="column"/>
      </w:r>
      <w:r>
        <w:lastRenderedPageBreak/>
        <w:t>Thomas Christensen</w:t>
      </w:r>
    </w:p>
    <w:p w14:paraId="67DC60CA" w14:textId="77777777" w:rsidR="003C6412" w:rsidRDefault="003B59DF">
      <w:pPr>
        <w:pStyle w:val="BodyText"/>
        <w:kinsoku w:val="0"/>
        <w:overflowPunct w:val="0"/>
        <w:spacing w:before="11" w:line="244" w:lineRule="auto"/>
        <w:ind w:left="164" w:right="2816" w:firstLine="27"/>
      </w:pPr>
      <w:r>
        <w:t xml:space="preserve">P.O. Box 85 Monterey, CA 93942 </w:t>
      </w:r>
      <w:hyperlink r:id="rId18" w:history="1">
        <w:r>
          <w:t>Thomas@mpwmd.net</w:t>
        </w:r>
      </w:hyperlink>
      <w:r>
        <w:t xml:space="preserve"> 831-238</w:t>
      </w:r>
      <w:r>
        <w:t xml:space="preserve">-2547 </w:t>
      </w:r>
      <w:hyperlink r:id="rId19" w:history="1">
        <w:r>
          <w:t>www.mpwmd.net</w:t>
        </w:r>
      </w:hyperlink>
    </w:p>
    <w:p w14:paraId="0C7A182D" w14:textId="77777777" w:rsidR="003C6412" w:rsidRDefault="003C6412">
      <w:pPr>
        <w:pStyle w:val="BodyText"/>
        <w:kinsoku w:val="0"/>
        <w:overflowPunct w:val="0"/>
        <w:rPr>
          <w:sz w:val="24"/>
          <w:szCs w:val="24"/>
        </w:rPr>
      </w:pPr>
    </w:p>
    <w:p w14:paraId="42FE3450" w14:textId="77777777" w:rsidR="003C6412" w:rsidRDefault="003C6412">
      <w:pPr>
        <w:pStyle w:val="BodyText"/>
        <w:kinsoku w:val="0"/>
        <w:overflowPunct w:val="0"/>
        <w:rPr>
          <w:sz w:val="24"/>
          <w:szCs w:val="24"/>
        </w:rPr>
      </w:pPr>
    </w:p>
    <w:p w14:paraId="2D29C338" w14:textId="77777777" w:rsidR="003C6412" w:rsidRDefault="003C6412">
      <w:pPr>
        <w:pStyle w:val="BodyText"/>
        <w:kinsoku w:val="0"/>
        <w:overflowPunct w:val="0"/>
        <w:spacing w:before="6"/>
        <w:rPr>
          <w:sz w:val="20"/>
          <w:szCs w:val="20"/>
        </w:rPr>
      </w:pPr>
    </w:p>
    <w:p w14:paraId="3633133C" w14:textId="77777777" w:rsidR="003C6412" w:rsidRDefault="003B59DF">
      <w:pPr>
        <w:pStyle w:val="Heading1"/>
        <w:kinsoku w:val="0"/>
        <w:overflowPunct w:val="0"/>
        <w:ind w:left="169"/>
      </w:pPr>
      <w:r>
        <w:rPr>
          <w:u w:val="thick"/>
        </w:rPr>
        <w:t>Administrative</w:t>
      </w:r>
      <w:r>
        <w:t>:</w:t>
      </w:r>
    </w:p>
    <w:p w14:paraId="6075C11B" w14:textId="77777777" w:rsidR="003C6412" w:rsidRDefault="003C6412">
      <w:pPr>
        <w:pStyle w:val="BodyText"/>
        <w:kinsoku w:val="0"/>
        <w:overflowPunct w:val="0"/>
        <w:rPr>
          <w:b/>
          <w:bCs/>
          <w:sz w:val="23"/>
          <w:szCs w:val="23"/>
        </w:rPr>
      </w:pPr>
    </w:p>
    <w:p w14:paraId="207E209F" w14:textId="77777777" w:rsidR="003C6412" w:rsidRDefault="003B59DF">
      <w:pPr>
        <w:pStyle w:val="BodyText"/>
        <w:kinsoku w:val="0"/>
        <w:overflowPunct w:val="0"/>
        <w:ind w:left="164"/>
      </w:pPr>
      <w:r>
        <w:t>Thomas Christensen</w:t>
      </w:r>
    </w:p>
    <w:p w14:paraId="21B63840" w14:textId="77777777" w:rsidR="003C6412" w:rsidRDefault="003B59DF">
      <w:pPr>
        <w:pStyle w:val="BodyText"/>
        <w:kinsoku w:val="0"/>
        <w:overflowPunct w:val="0"/>
        <w:spacing w:before="6" w:line="244" w:lineRule="auto"/>
        <w:ind w:left="164" w:right="2816" w:firstLine="7"/>
      </w:pPr>
      <w:r>
        <w:t xml:space="preserve">P.O. Box 85 Monterey, CA 93942 </w:t>
      </w:r>
      <w:hyperlink r:id="rId20" w:history="1">
        <w:r>
          <w:t>Thomas@mpwmd.net</w:t>
        </w:r>
      </w:hyperlink>
      <w:r>
        <w:t xml:space="preserve"> 831-238-2547</w:t>
      </w:r>
    </w:p>
    <w:p w14:paraId="6698A379" w14:textId="77777777" w:rsidR="003C6412" w:rsidRDefault="003C6412">
      <w:pPr>
        <w:pStyle w:val="BodyText"/>
        <w:kinsoku w:val="0"/>
        <w:overflowPunct w:val="0"/>
        <w:rPr>
          <w:sz w:val="24"/>
          <w:szCs w:val="24"/>
        </w:rPr>
      </w:pPr>
    </w:p>
    <w:p w14:paraId="08C449F4" w14:textId="77777777" w:rsidR="003C6412" w:rsidRDefault="003C6412">
      <w:pPr>
        <w:pStyle w:val="BodyText"/>
        <w:kinsoku w:val="0"/>
        <w:overflowPunct w:val="0"/>
        <w:rPr>
          <w:sz w:val="24"/>
          <w:szCs w:val="24"/>
        </w:rPr>
      </w:pPr>
    </w:p>
    <w:p w14:paraId="6D55C5D1" w14:textId="77777777" w:rsidR="003C6412" w:rsidRDefault="003C6412">
      <w:pPr>
        <w:pStyle w:val="BodyText"/>
        <w:kinsoku w:val="0"/>
        <w:overflowPunct w:val="0"/>
        <w:rPr>
          <w:sz w:val="24"/>
          <w:szCs w:val="24"/>
        </w:rPr>
      </w:pPr>
    </w:p>
    <w:p w14:paraId="0E92DB44" w14:textId="77777777" w:rsidR="003C6412" w:rsidRDefault="003C6412">
      <w:pPr>
        <w:pStyle w:val="BodyText"/>
        <w:kinsoku w:val="0"/>
        <w:overflowPunct w:val="0"/>
        <w:rPr>
          <w:sz w:val="24"/>
          <w:szCs w:val="24"/>
        </w:rPr>
      </w:pPr>
    </w:p>
    <w:p w14:paraId="32F26864" w14:textId="77777777" w:rsidR="003C6412" w:rsidRDefault="003C6412">
      <w:pPr>
        <w:pStyle w:val="BodyText"/>
        <w:kinsoku w:val="0"/>
        <w:overflowPunct w:val="0"/>
        <w:spacing w:before="11"/>
        <w:rPr>
          <w:sz w:val="20"/>
          <w:szCs w:val="20"/>
        </w:rPr>
      </w:pPr>
    </w:p>
    <w:p w14:paraId="189B9002" w14:textId="77777777" w:rsidR="003C6412" w:rsidDel="001017B1" w:rsidRDefault="003B59DF">
      <w:pPr>
        <w:pStyle w:val="BodyText"/>
        <w:kinsoku w:val="0"/>
        <w:overflowPunct w:val="0"/>
        <w:ind w:left="109"/>
        <w:rPr>
          <w:del w:id="82" w:author="Eng, Esther" w:date="2019-03-04T11:38:00Z"/>
          <w:w w:val="108"/>
        </w:rPr>
      </w:pPr>
      <w:del w:id="83" w:author="Eng, Esther" w:date="2019-03-04T11:38:00Z">
        <w:r w:rsidDel="001017B1">
          <w:rPr>
            <w:w w:val="108"/>
          </w:rPr>
          <w:delText>3</w:delText>
        </w:r>
      </w:del>
    </w:p>
    <w:p w14:paraId="22F061BD" w14:textId="77777777" w:rsidR="003C6412" w:rsidRDefault="003C6412">
      <w:pPr>
        <w:pStyle w:val="BodyText"/>
        <w:kinsoku w:val="0"/>
        <w:overflowPunct w:val="0"/>
        <w:ind w:left="109"/>
        <w:rPr>
          <w:w w:val="108"/>
        </w:rPr>
        <w:sectPr w:rsidR="003C6412">
          <w:type w:val="continuous"/>
          <w:pgSz w:w="12240" w:h="15840"/>
          <w:pgMar w:top="940" w:right="1640" w:bottom="0" w:left="1580" w:header="720" w:footer="720" w:gutter="0"/>
          <w:cols w:num="2" w:space="720" w:equalWidth="0">
            <w:col w:w="2614" w:space="1409"/>
            <w:col w:w="4997"/>
          </w:cols>
          <w:noEndnote/>
        </w:sectPr>
      </w:pPr>
    </w:p>
    <w:p w14:paraId="7AE24E4C" w14:textId="77777777" w:rsidR="003C6412" w:rsidDel="001017B1" w:rsidRDefault="003B59DF">
      <w:pPr>
        <w:pStyle w:val="BodyText"/>
        <w:tabs>
          <w:tab w:val="left" w:pos="5671"/>
        </w:tabs>
        <w:kinsoku w:val="0"/>
        <w:overflowPunct w:val="0"/>
        <w:spacing w:before="80" w:line="244" w:lineRule="auto"/>
        <w:ind w:left="5632" w:right="813" w:hanging="5490"/>
        <w:rPr>
          <w:del w:id="84" w:author="Eng, Esther" w:date="2019-03-04T11:38:00Z"/>
        </w:rPr>
      </w:pPr>
      <w:del w:id="85" w:author="Eng, Esther" w:date="2019-03-04T11:38:00Z">
        <w:r w:rsidDel="001017B1">
          <w:rPr>
            <w:b/>
            <w:bCs/>
            <w:sz w:val="18"/>
            <w:szCs w:val="18"/>
          </w:rPr>
          <w:lastRenderedPageBreak/>
          <w:delText>Template</w:delText>
        </w:r>
        <w:r w:rsidDel="001017B1">
          <w:rPr>
            <w:b/>
            <w:bCs/>
            <w:spacing w:val="-18"/>
            <w:sz w:val="18"/>
            <w:szCs w:val="18"/>
          </w:rPr>
          <w:delText xml:space="preserve"> </w:delText>
        </w:r>
        <w:r w:rsidDel="001017B1">
          <w:rPr>
            <w:b/>
            <w:bCs/>
            <w:sz w:val="18"/>
            <w:szCs w:val="18"/>
          </w:rPr>
          <w:delText>revision</w:delText>
        </w:r>
        <w:r w:rsidDel="001017B1">
          <w:rPr>
            <w:b/>
            <w:bCs/>
            <w:spacing w:val="-23"/>
            <w:sz w:val="18"/>
            <w:szCs w:val="18"/>
          </w:rPr>
          <w:delText xml:space="preserve"> </w:delText>
        </w:r>
        <w:r w:rsidR="00511E2D" w:rsidDel="001017B1">
          <w:rPr>
            <w:b/>
            <w:bCs/>
            <w:sz w:val="18"/>
            <w:szCs w:val="18"/>
          </w:rPr>
          <w:delText xml:space="preserve">date: </w:delText>
        </w:r>
        <w:r w:rsidDel="001017B1">
          <w:rPr>
            <w:b/>
            <w:bCs/>
            <w:spacing w:val="-25"/>
            <w:sz w:val="18"/>
            <w:szCs w:val="18"/>
          </w:rPr>
          <w:delText xml:space="preserve"> </w:delText>
        </w:r>
        <w:r w:rsidR="003C0053" w:rsidDel="001017B1">
          <w:rPr>
            <w:b/>
            <w:bCs/>
            <w:sz w:val="18"/>
            <w:szCs w:val="18"/>
          </w:rPr>
          <w:delText xml:space="preserve">March </w:delText>
        </w:r>
        <w:r w:rsidDel="001017B1">
          <w:rPr>
            <w:b/>
            <w:bCs/>
            <w:spacing w:val="-25"/>
            <w:sz w:val="18"/>
            <w:szCs w:val="18"/>
          </w:rPr>
          <w:delText xml:space="preserve"> </w:delText>
        </w:r>
        <w:r w:rsidDel="001017B1">
          <w:rPr>
            <w:b/>
            <w:bCs/>
            <w:sz w:val="18"/>
            <w:szCs w:val="18"/>
          </w:rPr>
          <w:delText>201</w:delText>
        </w:r>
        <w:r w:rsidR="003C0053" w:rsidDel="001017B1">
          <w:rPr>
            <w:b/>
            <w:bCs/>
            <w:sz w:val="18"/>
            <w:szCs w:val="18"/>
          </w:rPr>
          <w:delText>9</w:delText>
        </w:r>
        <w:r w:rsidDel="001017B1">
          <w:rPr>
            <w:b/>
            <w:bCs/>
            <w:sz w:val="18"/>
            <w:szCs w:val="18"/>
          </w:rPr>
          <w:tab/>
        </w:r>
        <w:r w:rsidDel="001017B1">
          <w:rPr>
            <w:b/>
            <w:bCs/>
            <w:sz w:val="18"/>
            <w:szCs w:val="18"/>
          </w:rPr>
          <w:tab/>
        </w:r>
        <w:r w:rsidR="0055759B" w:rsidDel="001017B1">
          <w:rPr>
            <w:b/>
            <w:bCs/>
            <w:sz w:val="18"/>
            <w:szCs w:val="18"/>
          </w:rPr>
          <w:tab/>
        </w:r>
        <w:r w:rsidR="0055759B" w:rsidDel="001017B1">
          <w:delText xml:space="preserve">Agreement# </w:delText>
        </w:r>
        <w:r w:rsidR="0055759B" w:rsidDel="001017B1">
          <w:rPr>
            <w:spacing w:val="16"/>
          </w:rPr>
          <w:delText xml:space="preserve"> </w:delText>
        </w:r>
        <w:r w:rsidR="0055759B" w:rsidDel="001017B1">
          <w:delText>########</w:delText>
        </w:r>
        <w:r w:rsidR="0055759B" w:rsidDel="001017B1">
          <w:rPr>
            <w:w w:val="99"/>
          </w:rPr>
          <w:delText xml:space="preserve"> </w:delText>
        </w:r>
        <w:r w:rsidR="0055759B" w:rsidDel="001017B1">
          <w:delText>OPA Review</w:delText>
        </w:r>
        <w:r w:rsidR="0055759B" w:rsidDel="001017B1">
          <w:rPr>
            <w:spacing w:val="48"/>
          </w:rPr>
          <w:delText xml:space="preserve"> </w:delText>
        </w:r>
        <w:r w:rsidR="0055759B" w:rsidDel="001017B1">
          <w:delText>#####</w:delText>
        </w:r>
      </w:del>
    </w:p>
    <w:p w14:paraId="56E2B41E" w14:textId="77777777" w:rsidR="003C6412" w:rsidRDefault="003B59DF">
      <w:pPr>
        <w:pStyle w:val="Heading1"/>
        <w:kinsoku w:val="0"/>
        <w:overflowPunct w:val="0"/>
        <w:spacing w:before="174"/>
      </w:pPr>
      <w:r>
        <w:t xml:space="preserve">Financial </w:t>
      </w:r>
      <w:r w:rsidR="003C0053">
        <w:t>Contact Information for</w:t>
      </w:r>
      <w:r>
        <w:t xml:space="preserve"> Collaborator:</w:t>
      </w:r>
    </w:p>
    <w:p w14:paraId="5224BC23" w14:textId="77777777" w:rsidR="003C6412" w:rsidRDefault="003C6412">
      <w:pPr>
        <w:pStyle w:val="BodyText"/>
        <w:kinsoku w:val="0"/>
        <w:overflowPunct w:val="0"/>
        <w:spacing w:before="5"/>
        <w:rPr>
          <w:b/>
          <w:bCs/>
          <w:sz w:val="23"/>
          <w:szCs w:val="23"/>
        </w:rPr>
      </w:pPr>
    </w:p>
    <w:p w14:paraId="6652715D" w14:textId="77777777" w:rsidR="003C6412" w:rsidRDefault="003B59DF">
      <w:pPr>
        <w:pStyle w:val="BodyText"/>
        <w:kinsoku w:val="0"/>
        <w:overflowPunct w:val="0"/>
        <w:spacing w:before="1"/>
        <w:ind w:left="103"/>
      </w:pPr>
      <w:r>
        <w:t>Thomas Christensen</w:t>
      </w:r>
    </w:p>
    <w:p w14:paraId="03D3F726" w14:textId="77777777" w:rsidR="003C6412" w:rsidRDefault="003B59DF">
      <w:pPr>
        <w:pStyle w:val="BodyText"/>
        <w:kinsoku w:val="0"/>
        <w:overflowPunct w:val="0"/>
        <w:spacing w:before="6" w:line="247" w:lineRule="auto"/>
        <w:ind w:left="106" w:right="7027" w:firstLine="4"/>
      </w:pPr>
      <w:r>
        <w:t>P.O. Box 85 Monterey, CA 93942 831-238-2547</w:t>
      </w:r>
    </w:p>
    <w:p w14:paraId="75BD11AB" w14:textId="77777777" w:rsidR="00714069" w:rsidRDefault="003B59DF">
      <w:pPr>
        <w:pStyle w:val="BodyText"/>
        <w:kinsoku w:val="0"/>
        <w:overflowPunct w:val="0"/>
        <w:spacing w:before="3" w:line="249" w:lineRule="auto"/>
        <w:ind w:left="109" w:right="5103" w:hanging="6"/>
      </w:pPr>
      <w:r>
        <w:t>Taxpayer ID: 94-2535586</w:t>
      </w:r>
    </w:p>
    <w:p w14:paraId="715BB50B" w14:textId="77777777" w:rsidR="00714069" w:rsidRDefault="00714069">
      <w:pPr>
        <w:pStyle w:val="BodyText"/>
        <w:kinsoku w:val="0"/>
        <w:overflowPunct w:val="0"/>
        <w:spacing w:before="3" w:line="249" w:lineRule="auto"/>
        <w:ind w:left="109" w:right="5103" w:hanging="6"/>
      </w:pPr>
      <w:r>
        <w:t>Customer Number:  6000000949</w:t>
      </w:r>
    </w:p>
    <w:p w14:paraId="663D64CC" w14:textId="77777777" w:rsidR="003C6412" w:rsidRDefault="00714069">
      <w:pPr>
        <w:pStyle w:val="BodyText"/>
        <w:kinsoku w:val="0"/>
        <w:overflowPunct w:val="0"/>
        <w:spacing w:before="3" w:line="249" w:lineRule="auto"/>
        <w:ind w:left="109" w:right="5103" w:hanging="6"/>
      </w:pPr>
      <w:r>
        <w:fldChar w:fldCharType="begin"/>
      </w:r>
      <w:r>
        <w:instrText xml:space="preserve"> HYPERLINK "http://www.mpwmd.net" </w:instrText>
      </w:r>
      <w:r>
        <w:fldChar w:fldCharType="separate"/>
      </w:r>
      <w:r w:rsidRPr="000B4F08">
        <w:rPr>
          <w:rStyle w:val="Hyperlink"/>
        </w:rPr>
        <w:t>www.mpwmd.net</w:t>
      </w:r>
      <w:r>
        <w:fldChar w:fldCharType="end"/>
      </w:r>
    </w:p>
    <w:p w14:paraId="5C50E569" w14:textId="77777777" w:rsidR="003C6412" w:rsidRDefault="003C6412">
      <w:pPr>
        <w:pStyle w:val="BodyText"/>
        <w:kinsoku w:val="0"/>
        <w:overflowPunct w:val="0"/>
        <w:spacing w:before="2"/>
      </w:pPr>
    </w:p>
    <w:p w14:paraId="267DDE4A" w14:textId="77777777" w:rsidR="003C6412" w:rsidRDefault="003B59DF">
      <w:pPr>
        <w:pStyle w:val="ListParagraph"/>
        <w:numPr>
          <w:ilvl w:val="0"/>
          <w:numId w:val="8"/>
        </w:numPr>
        <w:tabs>
          <w:tab w:val="left" w:pos="500"/>
        </w:tabs>
        <w:kinsoku w:val="0"/>
        <w:overflowPunct w:val="0"/>
        <w:spacing w:line="247" w:lineRule="auto"/>
        <w:ind w:left="102" w:right="155" w:firstLine="6"/>
        <w:rPr>
          <w:color w:val="000000"/>
          <w:sz w:val="22"/>
          <w:szCs w:val="22"/>
        </w:rPr>
      </w:pPr>
      <w:r>
        <w:rPr>
          <w:b/>
          <w:bCs/>
          <w:sz w:val="22"/>
          <w:szCs w:val="22"/>
        </w:rPr>
        <w:t xml:space="preserve">Independent Entity. </w:t>
      </w:r>
      <w:r>
        <w:rPr>
          <w:sz w:val="22"/>
          <w:szCs w:val="22"/>
        </w:rPr>
        <w:t xml:space="preserve">For purposes of this Agreement and all research and services to be provided hereunder, each Party shall be, and shall be deemed to be, an independent Party and </w:t>
      </w:r>
      <w:r w:rsidR="003C0053">
        <w:rPr>
          <w:sz w:val="22"/>
          <w:szCs w:val="22"/>
        </w:rPr>
        <w:t>not an</w:t>
      </w:r>
      <w:r>
        <w:rPr>
          <w:sz w:val="22"/>
          <w:szCs w:val="22"/>
        </w:rPr>
        <w:t xml:space="preserve"> agent or employee of the other Party. Each Party shall have exclusive control over </w:t>
      </w:r>
      <w:r w:rsidR="003C0053">
        <w:rPr>
          <w:sz w:val="22"/>
          <w:szCs w:val="22"/>
        </w:rPr>
        <w:t>its employees</w:t>
      </w:r>
      <w:r>
        <w:rPr>
          <w:sz w:val="22"/>
          <w:szCs w:val="22"/>
        </w:rPr>
        <w:t xml:space="preserve"> in the performance of the work. While in field locations, a Party's employees shall adhere to the safety and </w:t>
      </w:r>
      <w:r w:rsidR="003C0053">
        <w:rPr>
          <w:sz w:val="22"/>
          <w:szCs w:val="22"/>
        </w:rPr>
        <w:t>technical requirements imposed</w:t>
      </w:r>
      <w:r w:rsidR="00511E2D">
        <w:rPr>
          <w:sz w:val="22"/>
          <w:szCs w:val="22"/>
        </w:rPr>
        <w:t xml:space="preserve"> </w:t>
      </w:r>
      <w:r>
        <w:rPr>
          <w:sz w:val="22"/>
          <w:szCs w:val="22"/>
        </w:rPr>
        <w:t>by the Party controlling the work site.</w:t>
      </w:r>
    </w:p>
    <w:p w14:paraId="45C57B00" w14:textId="77777777" w:rsidR="003C6412" w:rsidRDefault="003C6412">
      <w:pPr>
        <w:pStyle w:val="BodyText"/>
        <w:kinsoku w:val="0"/>
        <w:overflowPunct w:val="0"/>
        <w:spacing w:before="2"/>
        <w:rPr>
          <w:sz w:val="23"/>
          <w:szCs w:val="23"/>
        </w:rPr>
      </w:pPr>
    </w:p>
    <w:p w14:paraId="440C78BB" w14:textId="77777777" w:rsidR="003C6412" w:rsidRDefault="003B59DF">
      <w:pPr>
        <w:pStyle w:val="BodyText"/>
        <w:kinsoku w:val="0"/>
        <w:overflowPunct w:val="0"/>
        <w:spacing w:before="1" w:line="249" w:lineRule="auto"/>
        <w:ind w:left="111" w:right="90" w:firstLine="6"/>
        <w:rPr>
          <w:w w:val="105"/>
        </w:rPr>
      </w:pPr>
      <w:r>
        <w:rPr>
          <w:w w:val="105"/>
        </w:rPr>
        <w:t>Neither</w:t>
      </w:r>
      <w:r>
        <w:rPr>
          <w:spacing w:val="-3"/>
          <w:w w:val="105"/>
        </w:rPr>
        <w:t xml:space="preserve"> </w:t>
      </w:r>
      <w:r>
        <w:rPr>
          <w:w w:val="105"/>
        </w:rPr>
        <w:t>Party</w:t>
      </w:r>
      <w:r>
        <w:rPr>
          <w:spacing w:val="-16"/>
          <w:w w:val="105"/>
        </w:rPr>
        <w:t xml:space="preserve"> </w:t>
      </w:r>
      <w:r>
        <w:rPr>
          <w:w w:val="105"/>
        </w:rPr>
        <w:t>shall</w:t>
      </w:r>
      <w:r>
        <w:rPr>
          <w:spacing w:val="-11"/>
          <w:w w:val="105"/>
        </w:rPr>
        <w:t xml:space="preserve"> </w:t>
      </w:r>
      <w:r>
        <w:rPr>
          <w:w w:val="105"/>
        </w:rPr>
        <w:t>have</w:t>
      </w:r>
      <w:r>
        <w:rPr>
          <w:spacing w:val="-16"/>
          <w:w w:val="105"/>
        </w:rPr>
        <w:t xml:space="preserve"> </w:t>
      </w:r>
      <w:r>
        <w:rPr>
          <w:w w:val="105"/>
        </w:rPr>
        <w:t>authority</w:t>
      </w:r>
      <w:r>
        <w:rPr>
          <w:spacing w:val="-14"/>
          <w:w w:val="105"/>
        </w:rPr>
        <w:t xml:space="preserve"> </w:t>
      </w:r>
      <w:r>
        <w:rPr>
          <w:w w:val="105"/>
        </w:rPr>
        <w:t>to</w:t>
      </w:r>
      <w:r>
        <w:rPr>
          <w:spacing w:val="-23"/>
          <w:w w:val="105"/>
        </w:rPr>
        <w:t xml:space="preserve"> </w:t>
      </w:r>
      <w:r>
        <w:rPr>
          <w:w w:val="105"/>
        </w:rPr>
        <w:t>make</w:t>
      </w:r>
      <w:r>
        <w:rPr>
          <w:spacing w:val="-19"/>
          <w:w w:val="105"/>
        </w:rPr>
        <w:t xml:space="preserve"> </w:t>
      </w:r>
      <w:r>
        <w:rPr>
          <w:w w:val="105"/>
        </w:rPr>
        <w:t>any</w:t>
      </w:r>
      <w:r>
        <w:rPr>
          <w:spacing w:val="-21"/>
          <w:w w:val="105"/>
        </w:rPr>
        <w:t xml:space="preserve"> </w:t>
      </w:r>
      <w:r>
        <w:rPr>
          <w:w w:val="105"/>
        </w:rPr>
        <w:t>statements,</w:t>
      </w:r>
      <w:r>
        <w:rPr>
          <w:spacing w:val="-11"/>
          <w:w w:val="105"/>
        </w:rPr>
        <w:t xml:space="preserve"> </w:t>
      </w:r>
      <w:r>
        <w:rPr>
          <w:w w:val="105"/>
        </w:rPr>
        <w:t>representations,</w:t>
      </w:r>
      <w:r>
        <w:rPr>
          <w:spacing w:val="-20"/>
          <w:w w:val="105"/>
        </w:rPr>
        <w:t xml:space="preserve"> </w:t>
      </w:r>
      <w:r>
        <w:rPr>
          <w:w w:val="105"/>
        </w:rPr>
        <w:t>or</w:t>
      </w:r>
      <w:r>
        <w:rPr>
          <w:spacing w:val="-20"/>
          <w:w w:val="105"/>
        </w:rPr>
        <w:t xml:space="preserve"> </w:t>
      </w:r>
      <w:r>
        <w:rPr>
          <w:w w:val="105"/>
        </w:rPr>
        <w:t>commitments</w:t>
      </w:r>
      <w:r>
        <w:rPr>
          <w:spacing w:val="-11"/>
          <w:w w:val="105"/>
        </w:rPr>
        <w:t xml:space="preserve"> </w:t>
      </w:r>
      <w:r>
        <w:rPr>
          <w:w w:val="105"/>
        </w:rPr>
        <w:t>of any kind, or take any action, which shall be binding on the other Party, except as may be explicitly</w:t>
      </w:r>
      <w:r>
        <w:rPr>
          <w:spacing w:val="-6"/>
          <w:w w:val="105"/>
        </w:rPr>
        <w:t xml:space="preserve"> </w:t>
      </w:r>
      <w:r>
        <w:rPr>
          <w:w w:val="105"/>
        </w:rPr>
        <w:t>provided</w:t>
      </w:r>
      <w:r>
        <w:rPr>
          <w:spacing w:val="-1"/>
          <w:w w:val="105"/>
        </w:rPr>
        <w:t xml:space="preserve"> </w:t>
      </w:r>
      <w:r>
        <w:rPr>
          <w:w w:val="105"/>
        </w:rPr>
        <w:t>for</w:t>
      </w:r>
      <w:r>
        <w:rPr>
          <w:spacing w:val="-12"/>
          <w:w w:val="105"/>
        </w:rPr>
        <w:t xml:space="preserve"> </w:t>
      </w:r>
      <w:r>
        <w:rPr>
          <w:w w:val="105"/>
        </w:rPr>
        <w:t>herein</w:t>
      </w:r>
      <w:r>
        <w:rPr>
          <w:spacing w:val="-12"/>
          <w:w w:val="105"/>
        </w:rPr>
        <w:t xml:space="preserve"> </w:t>
      </w:r>
      <w:r>
        <w:rPr>
          <w:w w:val="105"/>
        </w:rPr>
        <w:t>or</w:t>
      </w:r>
      <w:r>
        <w:rPr>
          <w:spacing w:val="-14"/>
          <w:w w:val="105"/>
        </w:rPr>
        <w:t xml:space="preserve"> </w:t>
      </w:r>
      <w:r>
        <w:rPr>
          <w:w w:val="105"/>
        </w:rPr>
        <w:t>authorized</w:t>
      </w:r>
      <w:r>
        <w:rPr>
          <w:spacing w:val="3"/>
          <w:w w:val="105"/>
        </w:rPr>
        <w:t xml:space="preserve"> </w:t>
      </w:r>
      <w:r>
        <w:rPr>
          <w:w w:val="105"/>
        </w:rPr>
        <w:t>in</w:t>
      </w:r>
      <w:r>
        <w:rPr>
          <w:spacing w:val="-11"/>
          <w:w w:val="105"/>
        </w:rPr>
        <w:t xml:space="preserve"> </w:t>
      </w:r>
      <w:r>
        <w:rPr>
          <w:w w:val="105"/>
        </w:rPr>
        <w:t>writing.</w:t>
      </w:r>
      <w:r>
        <w:rPr>
          <w:spacing w:val="33"/>
          <w:w w:val="105"/>
        </w:rPr>
        <w:t xml:space="preserve"> </w:t>
      </w:r>
      <w:r>
        <w:rPr>
          <w:w w:val="105"/>
        </w:rPr>
        <w:t>Neither</w:t>
      </w:r>
      <w:r>
        <w:rPr>
          <w:spacing w:val="-13"/>
          <w:w w:val="105"/>
        </w:rPr>
        <w:t xml:space="preserve"> </w:t>
      </w:r>
      <w:r>
        <w:rPr>
          <w:w w:val="105"/>
        </w:rPr>
        <w:t>Party</w:t>
      </w:r>
      <w:r>
        <w:rPr>
          <w:spacing w:val="-6"/>
          <w:w w:val="105"/>
        </w:rPr>
        <w:t xml:space="preserve"> </w:t>
      </w:r>
      <w:r>
        <w:rPr>
          <w:w w:val="105"/>
        </w:rPr>
        <w:t>may</w:t>
      </w:r>
      <w:r>
        <w:rPr>
          <w:spacing w:val="-6"/>
          <w:w w:val="105"/>
        </w:rPr>
        <w:t xml:space="preserve"> </w:t>
      </w:r>
      <w:r>
        <w:rPr>
          <w:w w:val="105"/>
        </w:rPr>
        <w:t>use</w:t>
      </w:r>
      <w:r>
        <w:rPr>
          <w:spacing w:val="-22"/>
          <w:w w:val="105"/>
        </w:rPr>
        <w:t xml:space="preserve"> </w:t>
      </w:r>
      <w:r>
        <w:rPr>
          <w:w w:val="105"/>
        </w:rPr>
        <w:t>the</w:t>
      </w:r>
      <w:r>
        <w:rPr>
          <w:spacing w:val="-14"/>
          <w:w w:val="105"/>
        </w:rPr>
        <w:t xml:space="preserve"> </w:t>
      </w:r>
      <w:r>
        <w:rPr>
          <w:w w:val="105"/>
        </w:rPr>
        <w:t>name</w:t>
      </w:r>
      <w:r>
        <w:rPr>
          <w:spacing w:val="-12"/>
          <w:w w:val="105"/>
        </w:rPr>
        <w:t xml:space="preserve"> </w:t>
      </w:r>
      <w:r>
        <w:rPr>
          <w:w w:val="105"/>
        </w:rPr>
        <w:t>of</w:t>
      </w:r>
      <w:r>
        <w:rPr>
          <w:spacing w:val="-23"/>
          <w:w w:val="105"/>
        </w:rPr>
        <w:t xml:space="preserve"> </w:t>
      </w:r>
      <w:r>
        <w:rPr>
          <w:w w:val="105"/>
        </w:rPr>
        <w:t>the other</w:t>
      </w:r>
      <w:r>
        <w:rPr>
          <w:spacing w:val="-10"/>
          <w:w w:val="105"/>
        </w:rPr>
        <w:t xml:space="preserve"> </w:t>
      </w:r>
      <w:r>
        <w:rPr>
          <w:w w:val="105"/>
        </w:rPr>
        <w:t>in</w:t>
      </w:r>
      <w:r>
        <w:rPr>
          <w:spacing w:val="-17"/>
          <w:w w:val="105"/>
        </w:rPr>
        <w:t xml:space="preserve"> </w:t>
      </w:r>
      <w:r>
        <w:rPr>
          <w:w w:val="105"/>
        </w:rPr>
        <w:t>advertising</w:t>
      </w:r>
      <w:r>
        <w:rPr>
          <w:spacing w:val="-11"/>
          <w:w w:val="105"/>
        </w:rPr>
        <w:t xml:space="preserve"> </w:t>
      </w:r>
      <w:r>
        <w:rPr>
          <w:w w:val="105"/>
        </w:rPr>
        <w:t>or</w:t>
      </w:r>
      <w:r>
        <w:rPr>
          <w:spacing w:val="-17"/>
          <w:w w:val="105"/>
        </w:rPr>
        <w:t xml:space="preserve"> </w:t>
      </w:r>
      <w:r>
        <w:rPr>
          <w:w w:val="105"/>
        </w:rPr>
        <w:t>other</w:t>
      </w:r>
      <w:r>
        <w:rPr>
          <w:spacing w:val="-8"/>
          <w:w w:val="105"/>
        </w:rPr>
        <w:t xml:space="preserve"> </w:t>
      </w:r>
      <w:r>
        <w:rPr>
          <w:w w:val="105"/>
        </w:rPr>
        <w:t>forms</w:t>
      </w:r>
      <w:r>
        <w:rPr>
          <w:spacing w:val="-19"/>
          <w:w w:val="105"/>
        </w:rPr>
        <w:t xml:space="preserve"> </w:t>
      </w:r>
      <w:r>
        <w:rPr>
          <w:w w:val="105"/>
        </w:rPr>
        <w:t>of</w:t>
      </w:r>
      <w:r>
        <w:rPr>
          <w:spacing w:val="-14"/>
          <w:w w:val="105"/>
        </w:rPr>
        <w:t xml:space="preserve"> </w:t>
      </w:r>
      <w:r>
        <w:rPr>
          <w:w w:val="105"/>
        </w:rPr>
        <w:t>publicity</w:t>
      </w:r>
      <w:r>
        <w:rPr>
          <w:spacing w:val="-9"/>
          <w:w w:val="105"/>
        </w:rPr>
        <w:t xml:space="preserve"> </w:t>
      </w:r>
      <w:r>
        <w:rPr>
          <w:w w:val="105"/>
        </w:rPr>
        <w:t>without</w:t>
      </w:r>
      <w:r>
        <w:rPr>
          <w:spacing w:val="-15"/>
          <w:w w:val="105"/>
        </w:rPr>
        <w:t xml:space="preserve"> </w:t>
      </w:r>
      <w:r>
        <w:rPr>
          <w:w w:val="105"/>
        </w:rPr>
        <w:t>the</w:t>
      </w:r>
      <w:r>
        <w:rPr>
          <w:spacing w:val="-9"/>
          <w:w w:val="105"/>
        </w:rPr>
        <w:t xml:space="preserve"> </w:t>
      </w:r>
      <w:r>
        <w:rPr>
          <w:w w:val="105"/>
        </w:rPr>
        <w:t>written</w:t>
      </w:r>
      <w:r>
        <w:rPr>
          <w:spacing w:val="-4"/>
          <w:w w:val="105"/>
        </w:rPr>
        <w:t xml:space="preserve"> </w:t>
      </w:r>
      <w:r>
        <w:rPr>
          <w:w w:val="105"/>
        </w:rPr>
        <w:t>permission</w:t>
      </w:r>
      <w:r>
        <w:rPr>
          <w:spacing w:val="-9"/>
          <w:w w:val="105"/>
        </w:rPr>
        <w:t xml:space="preserve"> </w:t>
      </w:r>
      <w:r>
        <w:rPr>
          <w:w w:val="105"/>
        </w:rPr>
        <w:t>of</w:t>
      </w:r>
      <w:r>
        <w:rPr>
          <w:spacing w:val="-24"/>
          <w:w w:val="105"/>
        </w:rPr>
        <w:t xml:space="preserve"> </w:t>
      </w:r>
      <w:r>
        <w:rPr>
          <w:w w:val="105"/>
        </w:rPr>
        <w:t>the</w:t>
      </w:r>
      <w:r>
        <w:rPr>
          <w:spacing w:val="-21"/>
          <w:w w:val="105"/>
        </w:rPr>
        <w:t xml:space="preserve"> </w:t>
      </w:r>
      <w:r>
        <w:rPr>
          <w:w w:val="105"/>
        </w:rPr>
        <w:t>other.</w:t>
      </w:r>
    </w:p>
    <w:p w14:paraId="2D806D95" w14:textId="77777777" w:rsidR="003C6412" w:rsidRDefault="003C6412">
      <w:pPr>
        <w:pStyle w:val="BodyText"/>
        <w:kinsoku w:val="0"/>
        <w:overflowPunct w:val="0"/>
        <w:spacing w:before="7"/>
      </w:pPr>
    </w:p>
    <w:p w14:paraId="32F8CA31" w14:textId="77777777" w:rsidR="003C6412" w:rsidRDefault="003B59DF">
      <w:pPr>
        <w:pStyle w:val="Heading1"/>
        <w:numPr>
          <w:ilvl w:val="0"/>
          <w:numId w:val="8"/>
        </w:numPr>
        <w:tabs>
          <w:tab w:val="left" w:pos="515"/>
        </w:tabs>
        <w:kinsoku w:val="0"/>
        <w:overflowPunct w:val="0"/>
        <w:ind w:left="514" w:hanging="391"/>
        <w:rPr>
          <w:color w:val="000000"/>
        </w:rPr>
      </w:pPr>
      <w:r>
        <w:t>Governing</w:t>
      </w:r>
      <w:r>
        <w:rPr>
          <w:spacing w:val="45"/>
        </w:rPr>
        <w:t xml:space="preserve"> </w:t>
      </w:r>
      <w:r>
        <w:t>Law.</w:t>
      </w:r>
    </w:p>
    <w:p w14:paraId="0D718435" w14:textId="77777777" w:rsidR="003C6412" w:rsidRDefault="003C6412">
      <w:pPr>
        <w:pStyle w:val="BodyText"/>
        <w:kinsoku w:val="0"/>
        <w:overflowPunct w:val="0"/>
        <w:rPr>
          <w:b/>
          <w:bCs/>
          <w:sz w:val="23"/>
          <w:szCs w:val="23"/>
        </w:rPr>
      </w:pPr>
    </w:p>
    <w:p w14:paraId="56E9A6E4" w14:textId="77777777" w:rsidR="003C6412" w:rsidRDefault="003B59DF">
      <w:pPr>
        <w:pStyle w:val="ListParagraph"/>
        <w:numPr>
          <w:ilvl w:val="0"/>
          <w:numId w:val="3"/>
        </w:numPr>
        <w:tabs>
          <w:tab w:val="left" w:pos="479"/>
        </w:tabs>
        <w:kinsoku w:val="0"/>
        <w:overflowPunct w:val="0"/>
        <w:spacing w:line="244" w:lineRule="auto"/>
        <w:ind w:right="285" w:hanging="1"/>
        <w:rPr>
          <w:w w:val="105"/>
          <w:sz w:val="22"/>
          <w:szCs w:val="22"/>
        </w:rPr>
      </w:pPr>
      <w:r>
        <w:rPr>
          <w:w w:val="105"/>
          <w:sz w:val="22"/>
          <w:szCs w:val="22"/>
        </w:rPr>
        <w:t>The</w:t>
      </w:r>
      <w:r>
        <w:rPr>
          <w:spacing w:val="-18"/>
          <w:w w:val="105"/>
          <w:sz w:val="22"/>
          <w:szCs w:val="22"/>
        </w:rPr>
        <w:t xml:space="preserve"> </w:t>
      </w:r>
      <w:r>
        <w:rPr>
          <w:w w:val="105"/>
          <w:sz w:val="22"/>
          <w:szCs w:val="22"/>
        </w:rPr>
        <w:t>validity</w:t>
      </w:r>
      <w:r>
        <w:rPr>
          <w:spacing w:val="-14"/>
          <w:w w:val="105"/>
          <w:sz w:val="22"/>
          <w:szCs w:val="22"/>
        </w:rPr>
        <w:t xml:space="preserve"> </w:t>
      </w:r>
      <w:r>
        <w:rPr>
          <w:w w:val="105"/>
          <w:sz w:val="22"/>
          <w:szCs w:val="22"/>
        </w:rPr>
        <w:t>and</w:t>
      </w:r>
      <w:r>
        <w:rPr>
          <w:spacing w:val="-9"/>
          <w:w w:val="105"/>
          <w:sz w:val="22"/>
          <w:szCs w:val="22"/>
        </w:rPr>
        <w:t xml:space="preserve"> </w:t>
      </w:r>
      <w:r>
        <w:rPr>
          <w:w w:val="105"/>
          <w:sz w:val="22"/>
          <w:szCs w:val="22"/>
        </w:rPr>
        <w:t>interpretation</w:t>
      </w:r>
      <w:r>
        <w:rPr>
          <w:spacing w:val="-18"/>
          <w:w w:val="105"/>
          <w:sz w:val="22"/>
          <w:szCs w:val="22"/>
        </w:rPr>
        <w:t xml:space="preserve"> </w:t>
      </w:r>
      <w:r>
        <w:rPr>
          <w:w w:val="105"/>
          <w:sz w:val="22"/>
          <w:szCs w:val="22"/>
        </w:rPr>
        <w:t>of</w:t>
      </w:r>
      <w:r>
        <w:rPr>
          <w:spacing w:val="-21"/>
          <w:w w:val="105"/>
          <w:sz w:val="22"/>
          <w:szCs w:val="22"/>
        </w:rPr>
        <w:t xml:space="preserve"> </w:t>
      </w:r>
      <w:r>
        <w:rPr>
          <w:w w:val="105"/>
          <w:sz w:val="22"/>
          <w:szCs w:val="22"/>
        </w:rPr>
        <w:t>this</w:t>
      </w:r>
      <w:r>
        <w:rPr>
          <w:spacing w:val="-17"/>
          <w:w w:val="105"/>
          <w:sz w:val="22"/>
          <w:szCs w:val="22"/>
        </w:rPr>
        <w:t xml:space="preserve"> </w:t>
      </w:r>
      <w:r>
        <w:rPr>
          <w:w w:val="105"/>
          <w:sz w:val="22"/>
          <w:szCs w:val="22"/>
        </w:rPr>
        <w:t>Agreement</w:t>
      </w:r>
      <w:r>
        <w:rPr>
          <w:spacing w:val="-13"/>
          <w:w w:val="105"/>
          <w:sz w:val="22"/>
          <w:szCs w:val="22"/>
        </w:rPr>
        <w:t xml:space="preserve"> </w:t>
      </w:r>
      <w:r>
        <w:rPr>
          <w:w w:val="105"/>
          <w:sz w:val="22"/>
          <w:szCs w:val="22"/>
        </w:rPr>
        <w:t>are</w:t>
      </w:r>
      <w:r>
        <w:rPr>
          <w:spacing w:val="-25"/>
          <w:w w:val="105"/>
          <w:sz w:val="22"/>
          <w:szCs w:val="22"/>
        </w:rPr>
        <w:t xml:space="preserve"> </w:t>
      </w:r>
      <w:r>
        <w:rPr>
          <w:w w:val="105"/>
          <w:sz w:val="22"/>
          <w:szCs w:val="22"/>
        </w:rPr>
        <w:t>subject</w:t>
      </w:r>
      <w:r>
        <w:rPr>
          <w:spacing w:val="-16"/>
          <w:w w:val="105"/>
          <w:sz w:val="22"/>
          <w:szCs w:val="22"/>
        </w:rPr>
        <w:t xml:space="preserve"> </w:t>
      </w:r>
      <w:r>
        <w:rPr>
          <w:w w:val="105"/>
          <w:sz w:val="22"/>
          <w:szCs w:val="22"/>
        </w:rPr>
        <w:t>to</w:t>
      </w:r>
      <w:r>
        <w:rPr>
          <w:spacing w:val="-16"/>
          <w:w w:val="105"/>
          <w:sz w:val="22"/>
          <w:szCs w:val="22"/>
        </w:rPr>
        <w:t xml:space="preserve"> </w:t>
      </w:r>
      <w:r>
        <w:rPr>
          <w:w w:val="105"/>
          <w:sz w:val="22"/>
          <w:szCs w:val="22"/>
        </w:rPr>
        <w:t>interpretation</w:t>
      </w:r>
      <w:r>
        <w:rPr>
          <w:spacing w:val="-12"/>
          <w:w w:val="105"/>
          <w:sz w:val="22"/>
          <w:szCs w:val="22"/>
        </w:rPr>
        <w:t xml:space="preserve"> </w:t>
      </w:r>
      <w:r>
        <w:rPr>
          <w:w w:val="105"/>
          <w:sz w:val="22"/>
          <w:szCs w:val="22"/>
        </w:rPr>
        <w:t>under</w:t>
      </w:r>
      <w:r>
        <w:rPr>
          <w:spacing w:val="-9"/>
          <w:w w:val="105"/>
          <w:sz w:val="22"/>
          <w:szCs w:val="22"/>
        </w:rPr>
        <w:t xml:space="preserve"> </w:t>
      </w:r>
      <w:r>
        <w:rPr>
          <w:w w:val="105"/>
          <w:sz w:val="22"/>
          <w:szCs w:val="22"/>
        </w:rPr>
        <w:t>Federal law. Each Party agrees to be responsible for the activities, including the negligence, of their employees. The USGS responsibility for the payment of claims for loss of property, personal injury, or death caused by the negligence or wrongful act or omission of a USGS employee, while</w:t>
      </w:r>
      <w:r>
        <w:rPr>
          <w:spacing w:val="-16"/>
          <w:w w:val="105"/>
          <w:sz w:val="22"/>
          <w:szCs w:val="22"/>
        </w:rPr>
        <w:t xml:space="preserve"> </w:t>
      </w:r>
      <w:r>
        <w:rPr>
          <w:w w:val="105"/>
          <w:sz w:val="22"/>
          <w:szCs w:val="22"/>
        </w:rPr>
        <w:t>acting</w:t>
      </w:r>
      <w:r>
        <w:rPr>
          <w:spacing w:val="-3"/>
          <w:w w:val="105"/>
          <w:sz w:val="22"/>
          <w:szCs w:val="22"/>
        </w:rPr>
        <w:t xml:space="preserve"> </w:t>
      </w:r>
      <w:r>
        <w:rPr>
          <w:w w:val="105"/>
          <w:sz w:val="22"/>
          <w:szCs w:val="22"/>
        </w:rPr>
        <w:t>within</w:t>
      </w:r>
      <w:r>
        <w:rPr>
          <w:spacing w:val="-9"/>
          <w:w w:val="105"/>
          <w:sz w:val="22"/>
          <w:szCs w:val="22"/>
        </w:rPr>
        <w:t xml:space="preserve"> </w:t>
      </w:r>
      <w:r>
        <w:rPr>
          <w:w w:val="105"/>
          <w:sz w:val="22"/>
          <w:szCs w:val="22"/>
        </w:rPr>
        <w:t>the</w:t>
      </w:r>
      <w:r>
        <w:rPr>
          <w:spacing w:val="-19"/>
          <w:w w:val="105"/>
          <w:sz w:val="22"/>
          <w:szCs w:val="22"/>
        </w:rPr>
        <w:t xml:space="preserve"> </w:t>
      </w:r>
      <w:r>
        <w:rPr>
          <w:w w:val="105"/>
          <w:sz w:val="22"/>
          <w:szCs w:val="22"/>
        </w:rPr>
        <w:t>scope</w:t>
      </w:r>
      <w:r>
        <w:rPr>
          <w:spacing w:val="-16"/>
          <w:w w:val="105"/>
          <w:sz w:val="22"/>
          <w:szCs w:val="22"/>
        </w:rPr>
        <w:t xml:space="preserve"> </w:t>
      </w:r>
      <w:r>
        <w:rPr>
          <w:w w:val="105"/>
          <w:sz w:val="22"/>
          <w:szCs w:val="22"/>
        </w:rPr>
        <w:t>of</w:t>
      </w:r>
      <w:r>
        <w:rPr>
          <w:spacing w:val="-15"/>
          <w:w w:val="105"/>
          <w:sz w:val="22"/>
          <w:szCs w:val="22"/>
        </w:rPr>
        <w:t xml:space="preserve"> </w:t>
      </w:r>
      <w:r>
        <w:rPr>
          <w:w w:val="105"/>
          <w:sz w:val="22"/>
          <w:szCs w:val="22"/>
        </w:rPr>
        <w:t>their</w:t>
      </w:r>
      <w:r>
        <w:rPr>
          <w:spacing w:val="-15"/>
          <w:w w:val="105"/>
          <w:sz w:val="22"/>
          <w:szCs w:val="22"/>
        </w:rPr>
        <w:t xml:space="preserve"> </w:t>
      </w:r>
      <w:r>
        <w:rPr>
          <w:w w:val="105"/>
          <w:sz w:val="22"/>
          <w:szCs w:val="22"/>
        </w:rPr>
        <w:t>employment,</w:t>
      </w:r>
      <w:r>
        <w:rPr>
          <w:spacing w:val="-3"/>
          <w:w w:val="105"/>
          <w:sz w:val="22"/>
          <w:szCs w:val="22"/>
        </w:rPr>
        <w:t xml:space="preserve"> </w:t>
      </w:r>
      <w:r>
        <w:rPr>
          <w:w w:val="105"/>
          <w:sz w:val="22"/>
          <w:szCs w:val="22"/>
        </w:rPr>
        <w:t>is</w:t>
      </w:r>
      <w:r>
        <w:rPr>
          <w:spacing w:val="-19"/>
          <w:w w:val="105"/>
          <w:sz w:val="22"/>
          <w:szCs w:val="22"/>
        </w:rPr>
        <w:t xml:space="preserve"> </w:t>
      </w:r>
      <w:r>
        <w:rPr>
          <w:w w:val="105"/>
          <w:sz w:val="22"/>
          <w:szCs w:val="22"/>
        </w:rPr>
        <w:t>limited</w:t>
      </w:r>
      <w:r>
        <w:rPr>
          <w:spacing w:val="-7"/>
          <w:w w:val="105"/>
          <w:sz w:val="22"/>
          <w:szCs w:val="22"/>
        </w:rPr>
        <w:t xml:space="preserve"> </w:t>
      </w:r>
      <w:r>
        <w:rPr>
          <w:w w:val="105"/>
          <w:sz w:val="22"/>
          <w:szCs w:val="22"/>
        </w:rPr>
        <w:t>to</w:t>
      </w:r>
      <w:r>
        <w:rPr>
          <w:spacing w:val="-11"/>
          <w:w w:val="105"/>
          <w:sz w:val="22"/>
          <w:szCs w:val="22"/>
        </w:rPr>
        <w:t xml:space="preserve"> </w:t>
      </w:r>
      <w:r>
        <w:rPr>
          <w:w w:val="105"/>
          <w:sz w:val="22"/>
          <w:szCs w:val="22"/>
        </w:rPr>
        <w:t>provisions</w:t>
      </w:r>
      <w:r>
        <w:rPr>
          <w:spacing w:val="-10"/>
          <w:w w:val="105"/>
          <w:sz w:val="22"/>
          <w:szCs w:val="22"/>
        </w:rPr>
        <w:t xml:space="preserve"> </w:t>
      </w:r>
      <w:r>
        <w:rPr>
          <w:w w:val="105"/>
          <w:sz w:val="22"/>
          <w:szCs w:val="22"/>
        </w:rPr>
        <w:t>of</w:t>
      </w:r>
      <w:r>
        <w:rPr>
          <w:spacing w:val="-19"/>
          <w:w w:val="105"/>
          <w:sz w:val="22"/>
          <w:szCs w:val="22"/>
        </w:rPr>
        <w:t xml:space="preserve"> </w:t>
      </w:r>
      <w:r>
        <w:rPr>
          <w:w w:val="105"/>
          <w:sz w:val="22"/>
          <w:szCs w:val="22"/>
        </w:rPr>
        <w:t>the</w:t>
      </w:r>
      <w:r>
        <w:rPr>
          <w:spacing w:val="-7"/>
          <w:w w:val="105"/>
          <w:sz w:val="22"/>
          <w:szCs w:val="22"/>
        </w:rPr>
        <w:t xml:space="preserve"> </w:t>
      </w:r>
      <w:r>
        <w:rPr>
          <w:w w:val="105"/>
          <w:sz w:val="22"/>
          <w:szCs w:val="22"/>
        </w:rPr>
        <w:t>Federal</w:t>
      </w:r>
      <w:r>
        <w:rPr>
          <w:spacing w:val="-6"/>
          <w:w w:val="105"/>
          <w:sz w:val="22"/>
          <w:szCs w:val="22"/>
        </w:rPr>
        <w:t xml:space="preserve"> </w:t>
      </w:r>
      <w:r>
        <w:rPr>
          <w:w w:val="105"/>
          <w:sz w:val="22"/>
          <w:szCs w:val="22"/>
        </w:rPr>
        <w:t>Tort Claims Act, 28 USC§§</w:t>
      </w:r>
      <w:r>
        <w:rPr>
          <w:spacing w:val="-12"/>
          <w:w w:val="105"/>
          <w:sz w:val="22"/>
          <w:szCs w:val="22"/>
        </w:rPr>
        <w:t xml:space="preserve"> </w:t>
      </w:r>
      <w:r>
        <w:rPr>
          <w:w w:val="105"/>
          <w:sz w:val="22"/>
          <w:szCs w:val="22"/>
        </w:rPr>
        <w:t>2671-80.</w:t>
      </w:r>
    </w:p>
    <w:p w14:paraId="5CB45729" w14:textId="77777777" w:rsidR="003C6412" w:rsidRDefault="003C6412">
      <w:pPr>
        <w:pStyle w:val="BodyText"/>
        <w:kinsoku w:val="0"/>
        <w:overflowPunct w:val="0"/>
        <w:spacing w:before="7"/>
      </w:pPr>
    </w:p>
    <w:p w14:paraId="0D80B409" w14:textId="77777777" w:rsidR="003C6412" w:rsidRDefault="003B59DF">
      <w:pPr>
        <w:pStyle w:val="ListParagraph"/>
        <w:numPr>
          <w:ilvl w:val="0"/>
          <w:numId w:val="3"/>
        </w:numPr>
        <w:tabs>
          <w:tab w:val="left" w:pos="498"/>
        </w:tabs>
        <w:kinsoku w:val="0"/>
        <w:overflowPunct w:val="0"/>
        <w:spacing w:line="247" w:lineRule="auto"/>
        <w:ind w:left="127" w:right="167" w:hanging="7"/>
        <w:rPr>
          <w:ins w:id="86" w:author="Eng, Esther" w:date="2019-03-04T11:41:00Z"/>
          <w:w w:val="105"/>
          <w:sz w:val="22"/>
          <w:szCs w:val="22"/>
        </w:rPr>
      </w:pPr>
      <w:r>
        <w:rPr>
          <w:w w:val="105"/>
          <w:sz w:val="22"/>
          <w:szCs w:val="22"/>
        </w:rPr>
        <w:t>The</w:t>
      </w:r>
      <w:r>
        <w:rPr>
          <w:spacing w:val="-13"/>
          <w:w w:val="105"/>
          <w:sz w:val="22"/>
          <w:szCs w:val="22"/>
        </w:rPr>
        <w:t xml:space="preserve"> </w:t>
      </w:r>
      <w:r>
        <w:rPr>
          <w:w w:val="105"/>
          <w:sz w:val="22"/>
          <w:szCs w:val="22"/>
        </w:rPr>
        <w:t>USGS</w:t>
      </w:r>
      <w:r>
        <w:rPr>
          <w:spacing w:val="-13"/>
          <w:w w:val="105"/>
          <w:sz w:val="22"/>
          <w:szCs w:val="22"/>
        </w:rPr>
        <w:t xml:space="preserve"> </w:t>
      </w:r>
      <w:r>
        <w:rPr>
          <w:w w:val="105"/>
          <w:sz w:val="22"/>
          <w:szCs w:val="22"/>
        </w:rPr>
        <w:t>and</w:t>
      </w:r>
      <w:r>
        <w:rPr>
          <w:spacing w:val="-13"/>
          <w:w w:val="105"/>
          <w:sz w:val="22"/>
          <w:szCs w:val="22"/>
        </w:rPr>
        <w:t xml:space="preserve"> </w:t>
      </w:r>
      <w:r>
        <w:rPr>
          <w:w w:val="105"/>
          <w:sz w:val="22"/>
          <w:szCs w:val="22"/>
        </w:rPr>
        <w:t>the</w:t>
      </w:r>
      <w:r>
        <w:rPr>
          <w:spacing w:val="-18"/>
          <w:w w:val="105"/>
          <w:sz w:val="22"/>
          <w:szCs w:val="22"/>
        </w:rPr>
        <w:t xml:space="preserve"> </w:t>
      </w:r>
      <w:r>
        <w:rPr>
          <w:w w:val="105"/>
          <w:sz w:val="22"/>
          <w:szCs w:val="22"/>
        </w:rPr>
        <w:t>Collaborator</w:t>
      </w:r>
      <w:r>
        <w:rPr>
          <w:spacing w:val="10"/>
          <w:w w:val="105"/>
          <w:sz w:val="22"/>
          <w:szCs w:val="22"/>
        </w:rPr>
        <w:t xml:space="preserve"> </w:t>
      </w:r>
      <w:r>
        <w:rPr>
          <w:w w:val="105"/>
          <w:sz w:val="22"/>
          <w:szCs w:val="22"/>
        </w:rPr>
        <w:t>make</w:t>
      </w:r>
      <w:r>
        <w:rPr>
          <w:spacing w:val="-7"/>
          <w:w w:val="105"/>
          <w:sz w:val="22"/>
          <w:szCs w:val="22"/>
        </w:rPr>
        <w:t xml:space="preserve"> </w:t>
      </w:r>
      <w:r>
        <w:rPr>
          <w:w w:val="105"/>
          <w:sz w:val="22"/>
          <w:szCs w:val="22"/>
        </w:rPr>
        <w:t>no</w:t>
      </w:r>
      <w:r>
        <w:rPr>
          <w:spacing w:val="-20"/>
          <w:w w:val="105"/>
          <w:sz w:val="22"/>
          <w:szCs w:val="22"/>
        </w:rPr>
        <w:t xml:space="preserve"> </w:t>
      </w:r>
      <w:r>
        <w:rPr>
          <w:w w:val="105"/>
          <w:sz w:val="22"/>
          <w:szCs w:val="22"/>
        </w:rPr>
        <w:t>express</w:t>
      </w:r>
      <w:r>
        <w:rPr>
          <w:spacing w:val="-13"/>
          <w:w w:val="105"/>
          <w:sz w:val="22"/>
          <w:szCs w:val="22"/>
        </w:rPr>
        <w:t xml:space="preserve"> </w:t>
      </w:r>
      <w:r>
        <w:rPr>
          <w:w w:val="105"/>
          <w:sz w:val="22"/>
          <w:szCs w:val="22"/>
        </w:rPr>
        <w:t>or</w:t>
      </w:r>
      <w:r>
        <w:rPr>
          <w:spacing w:val="-12"/>
          <w:w w:val="105"/>
          <w:sz w:val="22"/>
          <w:szCs w:val="22"/>
        </w:rPr>
        <w:t xml:space="preserve"> </w:t>
      </w:r>
      <w:r>
        <w:rPr>
          <w:w w:val="105"/>
          <w:sz w:val="22"/>
          <w:szCs w:val="22"/>
        </w:rPr>
        <w:t>implied</w:t>
      </w:r>
      <w:r>
        <w:rPr>
          <w:spacing w:val="-3"/>
          <w:w w:val="105"/>
          <w:sz w:val="22"/>
          <w:szCs w:val="22"/>
        </w:rPr>
        <w:t xml:space="preserve"> </w:t>
      </w:r>
      <w:r>
        <w:rPr>
          <w:w w:val="105"/>
          <w:sz w:val="22"/>
          <w:szCs w:val="22"/>
        </w:rPr>
        <w:t>warranty</w:t>
      </w:r>
      <w:r>
        <w:rPr>
          <w:spacing w:val="-10"/>
          <w:w w:val="105"/>
          <w:sz w:val="22"/>
          <w:szCs w:val="22"/>
        </w:rPr>
        <w:t xml:space="preserve"> </w:t>
      </w:r>
      <w:r>
        <w:rPr>
          <w:w w:val="105"/>
          <w:sz w:val="22"/>
          <w:szCs w:val="22"/>
        </w:rPr>
        <w:t>as</w:t>
      </w:r>
      <w:r>
        <w:rPr>
          <w:spacing w:val="-12"/>
          <w:w w:val="105"/>
          <w:sz w:val="22"/>
          <w:szCs w:val="22"/>
        </w:rPr>
        <w:t xml:space="preserve"> </w:t>
      </w:r>
      <w:r>
        <w:rPr>
          <w:w w:val="105"/>
          <w:sz w:val="22"/>
          <w:szCs w:val="22"/>
        </w:rPr>
        <w:t>to</w:t>
      </w:r>
      <w:r>
        <w:rPr>
          <w:spacing w:val="-24"/>
          <w:w w:val="105"/>
          <w:sz w:val="22"/>
          <w:szCs w:val="22"/>
        </w:rPr>
        <w:t xml:space="preserve"> </w:t>
      </w:r>
      <w:r>
        <w:rPr>
          <w:w w:val="105"/>
          <w:sz w:val="22"/>
          <w:szCs w:val="22"/>
        </w:rPr>
        <w:t>the</w:t>
      </w:r>
      <w:r>
        <w:rPr>
          <w:spacing w:val="-22"/>
          <w:w w:val="105"/>
          <w:sz w:val="22"/>
          <w:szCs w:val="22"/>
        </w:rPr>
        <w:t xml:space="preserve"> </w:t>
      </w:r>
      <w:r>
        <w:rPr>
          <w:w w:val="105"/>
          <w:sz w:val="22"/>
          <w:szCs w:val="22"/>
        </w:rPr>
        <w:t>conditions</w:t>
      </w:r>
      <w:r>
        <w:rPr>
          <w:spacing w:val="-9"/>
          <w:w w:val="105"/>
          <w:sz w:val="22"/>
          <w:szCs w:val="22"/>
        </w:rPr>
        <w:t xml:space="preserve"> </w:t>
      </w:r>
      <w:r>
        <w:rPr>
          <w:w w:val="105"/>
          <w:sz w:val="22"/>
          <w:szCs w:val="22"/>
        </w:rPr>
        <w:t>of the</w:t>
      </w:r>
      <w:r>
        <w:rPr>
          <w:spacing w:val="-15"/>
          <w:w w:val="105"/>
          <w:sz w:val="22"/>
          <w:szCs w:val="22"/>
        </w:rPr>
        <w:t xml:space="preserve"> </w:t>
      </w:r>
      <w:r>
        <w:rPr>
          <w:w w:val="105"/>
          <w:sz w:val="22"/>
          <w:szCs w:val="22"/>
        </w:rPr>
        <w:t>research,</w:t>
      </w:r>
      <w:r>
        <w:rPr>
          <w:spacing w:val="-5"/>
          <w:w w:val="105"/>
          <w:sz w:val="22"/>
          <w:szCs w:val="22"/>
        </w:rPr>
        <w:t xml:space="preserve"> </w:t>
      </w:r>
      <w:r>
        <w:rPr>
          <w:w w:val="105"/>
          <w:sz w:val="22"/>
          <w:szCs w:val="22"/>
        </w:rPr>
        <w:t>merchantability</w:t>
      </w:r>
      <w:r>
        <w:rPr>
          <w:spacing w:val="-21"/>
          <w:w w:val="105"/>
          <w:sz w:val="22"/>
          <w:szCs w:val="22"/>
        </w:rPr>
        <w:t xml:space="preserve"> </w:t>
      </w:r>
      <w:r>
        <w:rPr>
          <w:w w:val="105"/>
          <w:sz w:val="22"/>
          <w:szCs w:val="22"/>
        </w:rPr>
        <w:t>or</w:t>
      </w:r>
      <w:r>
        <w:rPr>
          <w:spacing w:val="-10"/>
          <w:w w:val="105"/>
          <w:sz w:val="22"/>
          <w:szCs w:val="22"/>
        </w:rPr>
        <w:t xml:space="preserve"> </w:t>
      </w:r>
      <w:r>
        <w:rPr>
          <w:w w:val="105"/>
          <w:sz w:val="22"/>
          <w:szCs w:val="22"/>
        </w:rPr>
        <w:t>fitness</w:t>
      </w:r>
      <w:r>
        <w:rPr>
          <w:spacing w:val="-13"/>
          <w:w w:val="105"/>
          <w:sz w:val="22"/>
          <w:szCs w:val="22"/>
        </w:rPr>
        <w:t xml:space="preserve"> </w:t>
      </w:r>
      <w:r>
        <w:rPr>
          <w:w w:val="105"/>
          <w:sz w:val="22"/>
          <w:szCs w:val="22"/>
        </w:rPr>
        <w:t>for</w:t>
      </w:r>
      <w:r>
        <w:rPr>
          <w:spacing w:val="-16"/>
          <w:w w:val="105"/>
          <w:sz w:val="22"/>
          <w:szCs w:val="22"/>
        </w:rPr>
        <w:t xml:space="preserve"> </w:t>
      </w:r>
      <w:r>
        <w:rPr>
          <w:w w:val="105"/>
          <w:sz w:val="22"/>
          <w:szCs w:val="22"/>
        </w:rPr>
        <w:t>a</w:t>
      </w:r>
      <w:r>
        <w:rPr>
          <w:spacing w:val="-15"/>
          <w:w w:val="105"/>
          <w:sz w:val="22"/>
          <w:szCs w:val="22"/>
        </w:rPr>
        <w:t xml:space="preserve"> </w:t>
      </w:r>
      <w:r w:rsidR="003C0053">
        <w:rPr>
          <w:w w:val="105"/>
          <w:sz w:val="22"/>
          <w:szCs w:val="22"/>
        </w:rPr>
        <w:t>purpose</w:t>
      </w:r>
      <w:r>
        <w:rPr>
          <w:spacing w:val="-13"/>
          <w:w w:val="105"/>
          <w:sz w:val="22"/>
          <w:szCs w:val="22"/>
        </w:rPr>
        <w:t xml:space="preserve"> </w:t>
      </w:r>
      <w:r>
        <w:rPr>
          <w:w w:val="105"/>
          <w:sz w:val="22"/>
          <w:szCs w:val="22"/>
        </w:rPr>
        <w:t>of</w:t>
      </w:r>
      <w:r>
        <w:rPr>
          <w:spacing w:val="-20"/>
          <w:w w:val="105"/>
          <w:sz w:val="22"/>
          <w:szCs w:val="22"/>
        </w:rPr>
        <w:t xml:space="preserve"> </w:t>
      </w:r>
      <w:r>
        <w:rPr>
          <w:w w:val="105"/>
          <w:sz w:val="22"/>
          <w:szCs w:val="22"/>
        </w:rPr>
        <w:t>the</w:t>
      </w:r>
      <w:r>
        <w:rPr>
          <w:spacing w:val="-15"/>
          <w:w w:val="105"/>
          <w:sz w:val="22"/>
          <w:szCs w:val="22"/>
        </w:rPr>
        <w:t xml:space="preserve"> </w:t>
      </w:r>
      <w:r>
        <w:rPr>
          <w:w w:val="105"/>
          <w:sz w:val="22"/>
          <w:szCs w:val="22"/>
        </w:rPr>
        <w:t>research,</w:t>
      </w:r>
      <w:r>
        <w:rPr>
          <w:spacing w:val="-13"/>
          <w:w w:val="105"/>
          <w:sz w:val="22"/>
          <w:szCs w:val="22"/>
        </w:rPr>
        <w:t xml:space="preserve"> </w:t>
      </w:r>
      <w:r>
        <w:rPr>
          <w:w w:val="105"/>
          <w:sz w:val="22"/>
          <w:szCs w:val="22"/>
        </w:rPr>
        <w:t>data,</w:t>
      </w:r>
      <w:r>
        <w:rPr>
          <w:spacing w:val="-18"/>
          <w:w w:val="105"/>
          <w:sz w:val="22"/>
          <w:szCs w:val="22"/>
        </w:rPr>
        <w:t xml:space="preserve"> </w:t>
      </w:r>
      <w:r>
        <w:rPr>
          <w:w w:val="105"/>
          <w:sz w:val="22"/>
          <w:szCs w:val="22"/>
        </w:rPr>
        <w:t>or</w:t>
      </w:r>
      <w:r>
        <w:rPr>
          <w:spacing w:val="-11"/>
          <w:w w:val="105"/>
          <w:sz w:val="22"/>
          <w:szCs w:val="22"/>
        </w:rPr>
        <w:t xml:space="preserve"> </w:t>
      </w:r>
      <w:r>
        <w:rPr>
          <w:w w:val="105"/>
          <w:sz w:val="22"/>
          <w:szCs w:val="22"/>
        </w:rPr>
        <w:t>resulting product incorporating data developed and exchanged under the SOW. These provisions shall survive</w:t>
      </w:r>
      <w:r>
        <w:rPr>
          <w:spacing w:val="-22"/>
          <w:w w:val="105"/>
          <w:sz w:val="22"/>
          <w:szCs w:val="22"/>
        </w:rPr>
        <w:t xml:space="preserve"> </w:t>
      </w:r>
      <w:r>
        <w:rPr>
          <w:w w:val="105"/>
          <w:sz w:val="22"/>
          <w:szCs w:val="22"/>
        </w:rPr>
        <w:t>the</w:t>
      </w:r>
      <w:r>
        <w:rPr>
          <w:spacing w:val="-21"/>
          <w:w w:val="105"/>
          <w:sz w:val="22"/>
          <w:szCs w:val="22"/>
        </w:rPr>
        <w:t xml:space="preserve"> </w:t>
      </w:r>
      <w:r>
        <w:rPr>
          <w:w w:val="105"/>
          <w:sz w:val="22"/>
          <w:szCs w:val="22"/>
        </w:rPr>
        <w:t>termination</w:t>
      </w:r>
      <w:r>
        <w:rPr>
          <w:spacing w:val="-14"/>
          <w:w w:val="105"/>
          <w:sz w:val="22"/>
          <w:szCs w:val="22"/>
        </w:rPr>
        <w:t xml:space="preserve"> </w:t>
      </w:r>
      <w:r>
        <w:rPr>
          <w:w w:val="105"/>
          <w:sz w:val="22"/>
          <w:szCs w:val="22"/>
        </w:rPr>
        <w:t>of</w:t>
      </w:r>
      <w:r>
        <w:rPr>
          <w:spacing w:val="-27"/>
          <w:w w:val="105"/>
          <w:sz w:val="22"/>
          <w:szCs w:val="22"/>
        </w:rPr>
        <w:t xml:space="preserve"> </w:t>
      </w:r>
      <w:r>
        <w:rPr>
          <w:w w:val="105"/>
          <w:sz w:val="22"/>
          <w:szCs w:val="22"/>
        </w:rPr>
        <w:t>the</w:t>
      </w:r>
      <w:r>
        <w:rPr>
          <w:spacing w:val="-18"/>
          <w:w w:val="105"/>
          <w:sz w:val="22"/>
          <w:szCs w:val="22"/>
        </w:rPr>
        <w:t xml:space="preserve"> </w:t>
      </w:r>
      <w:r>
        <w:rPr>
          <w:w w:val="105"/>
          <w:sz w:val="22"/>
          <w:szCs w:val="22"/>
        </w:rPr>
        <w:t>Agreement.</w:t>
      </w:r>
    </w:p>
    <w:p w14:paraId="1D878594" w14:textId="77777777" w:rsidR="001017B1" w:rsidRPr="001017B1" w:rsidRDefault="001017B1">
      <w:pPr>
        <w:pStyle w:val="ListParagraph"/>
        <w:rPr>
          <w:ins w:id="87" w:author="Eng, Esther" w:date="2019-03-04T11:41:00Z"/>
          <w:w w:val="105"/>
          <w:sz w:val="22"/>
          <w:szCs w:val="22"/>
          <w:rPrChange w:id="88" w:author="Eng, Esther" w:date="2019-03-04T11:41:00Z">
            <w:rPr>
              <w:ins w:id="89" w:author="Eng, Esther" w:date="2019-03-04T11:41:00Z"/>
              <w:w w:val="105"/>
            </w:rPr>
          </w:rPrChange>
        </w:rPr>
        <w:pPrChange w:id="90" w:author="Eng, Esther" w:date="2019-03-04T11:41:00Z">
          <w:pPr>
            <w:pStyle w:val="ListParagraph"/>
            <w:numPr>
              <w:numId w:val="3"/>
            </w:numPr>
            <w:tabs>
              <w:tab w:val="left" w:pos="498"/>
            </w:tabs>
            <w:kinsoku w:val="0"/>
            <w:overflowPunct w:val="0"/>
            <w:spacing w:line="247" w:lineRule="auto"/>
            <w:ind w:left="127" w:right="167" w:hanging="7"/>
          </w:pPr>
        </w:pPrChange>
      </w:pPr>
    </w:p>
    <w:p w14:paraId="731C3D1A" w14:textId="77777777" w:rsidR="001017B1" w:rsidRDefault="001017B1">
      <w:pPr>
        <w:pStyle w:val="ListParagraph"/>
        <w:numPr>
          <w:ilvl w:val="0"/>
          <w:numId w:val="3"/>
        </w:numPr>
        <w:tabs>
          <w:tab w:val="left" w:pos="450"/>
        </w:tabs>
        <w:ind w:hanging="31"/>
        <w:rPr>
          <w:ins w:id="91" w:author="Eng, Esther" w:date="2019-03-04T11:41:00Z"/>
        </w:rPr>
        <w:pPrChange w:id="92" w:author="Eng, Esther" w:date="2019-03-04T11:41:00Z">
          <w:pPr>
            <w:pStyle w:val="ListParagraph"/>
            <w:numPr>
              <w:numId w:val="3"/>
            </w:numPr>
            <w:ind w:left="121" w:hanging="358"/>
          </w:pPr>
        </w:pPrChange>
      </w:pPr>
      <w:ins w:id="93" w:author="Eng, Esther" w:date="2019-03-04T11:41:00Z">
        <w:r>
          <w:t xml:space="preserve">The USGS shall not indemnify Collaborator or any third party against any liabilities, costs, attorney’s fees, expenses, damages and losses (including any direct, indirect or consequential losses, loss of profit, loss of reputation and all interest, penalties, and legal costs and all other professional costs and expenses suffered or incurred by Collaborator or any third party arising from the work conducted under this technical assistance agreement. </w:t>
        </w:r>
      </w:ins>
    </w:p>
    <w:p w14:paraId="1D611372" w14:textId="77777777" w:rsidR="001017B1" w:rsidRPr="001017B1" w:rsidRDefault="001017B1">
      <w:pPr>
        <w:ind w:left="121"/>
        <w:rPr>
          <w:ins w:id="94" w:author="Eng, Esther" w:date="2019-03-04T11:41:00Z"/>
          <w:rFonts w:ascii="Arial" w:hAnsi="Arial" w:cs="Arial"/>
          <w:b/>
          <w:i/>
          <w:color w:val="0000FF"/>
          <w:rPrChange w:id="95" w:author="Eng, Esther" w:date="2019-03-04T11:41:00Z">
            <w:rPr>
              <w:ins w:id="96" w:author="Eng, Esther" w:date="2019-03-04T11:41:00Z"/>
            </w:rPr>
          </w:rPrChange>
        </w:rPr>
        <w:pPrChange w:id="97" w:author="Eng, Esther" w:date="2019-03-04T11:41:00Z">
          <w:pPr>
            <w:pStyle w:val="ListParagraph"/>
            <w:numPr>
              <w:numId w:val="3"/>
            </w:numPr>
            <w:ind w:left="121" w:hanging="358"/>
          </w:pPr>
        </w:pPrChange>
      </w:pPr>
      <w:ins w:id="98" w:author="Eng, Esther" w:date="2019-03-04T11:41:00Z">
        <w:r w:rsidRPr="001017B1">
          <w:rPr>
            <w:rFonts w:ascii="Arial" w:hAnsi="Arial" w:cs="Arial"/>
            <w:b/>
            <w:i/>
            <w:color w:val="0000FF"/>
            <w:rPrChange w:id="99" w:author="Eng, Esther" w:date="2019-03-04T11:41:00Z">
              <w:rPr/>
            </w:rPrChange>
          </w:rPr>
          <w:t>(Note: This provision is provided to merely put Collaborator on notice of our inability to indemnify.  Since blanket indemnifications are prohibited by law as an Anti-Deficiency Act violation, the clause may be excluded as the prohibition applies whether incorporated in the agreement or not.)</w:t>
        </w:r>
      </w:ins>
    </w:p>
    <w:p w14:paraId="3033BFC7" w14:textId="77777777" w:rsidR="001017B1" w:rsidRPr="001017B1" w:rsidRDefault="001017B1">
      <w:pPr>
        <w:tabs>
          <w:tab w:val="left" w:pos="498"/>
        </w:tabs>
        <w:kinsoku w:val="0"/>
        <w:overflowPunct w:val="0"/>
        <w:spacing w:line="247" w:lineRule="auto"/>
        <w:ind w:left="120" w:right="167"/>
        <w:rPr>
          <w:w w:val="105"/>
          <w:sz w:val="22"/>
          <w:szCs w:val="22"/>
          <w:rPrChange w:id="100" w:author="Eng, Esther" w:date="2019-03-04T11:41:00Z">
            <w:rPr>
              <w:w w:val="105"/>
            </w:rPr>
          </w:rPrChange>
        </w:rPr>
        <w:pPrChange w:id="101" w:author="Eng, Esther" w:date="2019-03-04T11:41:00Z">
          <w:pPr>
            <w:pStyle w:val="ListParagraph"/>
            <w:numPr>
              <w:numId w:val="3"/>
            </w:numPr>
            <w:tabs>
              <w:tab w:val="left" w:pos="498"/>
            </w:tabs>
            <w:kinsoku w:val="0"/>
            <w:overflowPunct w:val="0"/>
            <w:spacing w:line="247" w:lineRule="auto"/>
            <w:ind w:left="127" w:right="167" w:hanging="7"/>
          </w:pPr>
        </w:pPrChange>
      </w:pPr>
    </w:p>
    <w:p w14:paraId="4C50F415" w14:textId="77777777" w:rsidR="003C6412" w:rsidRDefault="003C6412">
      <w:pPr>
        <w:pStyle w:val="BodyText"/>
        <w:kinsoku w:val="0"/>
        <w:overflowPunct w:val="0"/>
        <w:spacing w:before="9"/>
      </w:pPr>
    </w:p>
    <w:p w14:paraId="58B0ABB5" w14:textId="77777777" w:rsidR="003C6412" w:rsidRDefault="003B59DF">
      <w:pPr>
        <w:pStyle w:val="ListParagraph"/>
        <w:numPr>
          <w:ilvl w:val="0"/>
          <w:numId w:val="8"/>
        </w:numPr>
        <w:tabs>
          <w:tab w:val="left" w:pos="523"/>
        </w:tabs>
        <w:kinsoku w:val="0"/>
        <w:overflowPunct w:val="0"/>
        <w:spacing w:line="247" w:lineRule="auto"/>
        <w:ind w:left="126" w:right="108" w:firstLine="6"/>
        <w:rPr>
          <w:color w:val="000000"/>
          <w:sz w:val="22"/>
          <w:szCs w:val="22"/>
        </w:rPr>
      </w:pPr>
      <w:r>
        <w:rPr>
          <w:b/>
          <w:bCs/>
          <w:sz w:val="22"/>
          <w:szCs w:val="22"/>
        </w:rPr>
        <w:t xml:space="preserve">Force Majeure.   </w:t>
      </w:r>
      <w:r>
        <w:rPr>
          <w:sz w:val="22"/>
          <w:szCs w:val="22"/>
        </w:rPr>
        <w:t xml:space="preserve">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w:t>
      </w:r>
      <w:del w:id="102" w:author="Eng, Esther" w:date="2019-03-04T11:43:00Z">
        <w:r w:rsidDel="001017B1">
          <w:rPr>
            <w:sz w:val="22"/>
            <w:szCs w:val="22"/>
          </w:rPr>
          <w:delText xml:space="preserve">  </w:delText>
        </w:r>
      </w:del>
      <w:r>
        <w:rPr>
          <w:sz w:val="22"/>
          <w:szCs w:val="22"/>
        </w:rPr>
        <w:t xml:space="preserve">majeure event, the Party unable to perform shall promptly notify the other Party.  It shall </w:t>
      </w:r>
      <w:r w:rsidR="003C0053">
        <w:rPr>
          <w:sz w:val="22"/>
          <w:szCs w:val="22"/>
        </w:rPr>
        <w:t>further use</w:t>
      </w:r>
      <w:r>
        <w:rPr>
          <w:sz w:val="22"/>
          <w:szCs w:val="22"/>
        </w:rPr>
        <w:t xml:space="preserve"> its best efforts to resume performance as quickly as possible and shall suspend performance only for </w:t>
      </w:r>
      <w:r w:rsidR="003C0053">
        <w:rPr>
          <w:sz w:val="22"/>
          <w:szCs w:val="22"/>
        </w:rPr>
        <w:t>such period</w:t>
      </w:r>
      <w:r>
        <w:rPr>
          <w:sz w:val="22"/>
          <w:szCs w:val="22"/>
        </w:rPr>
        <w:t xml:space="preserve"> of</w:t>
      </w:r>
      <w:r w:rsidR="003C0053">
        <w:rPr>
          <w:sz w:val="22"/>
          <w:szCs w:val="22"/>
        </w:rPr>
        <w:t xml:space="preserve"> </w:t>
      </w:r>
      <w:r>
        <w:rPr>
          <w:sz w:val="22"/>
          <w:szCs w:val="22"/>
        </w:rPr>
        <w:t>time as is necessary as a result of the force majeure event.</w:t>
      </w:r>
    </w:p>
    <w:p w14:paraId="0CB8360B" w14:textId="77777777" w:rsidR="003C6412" w:rsidDel="001017B1" w:rsidRDefault="003C6412">
      <w:pPr>
        <w:pStyle w:val="BodyText"/>
        <w:kinsoku w:val="0"/>
        <w:overflowPunct w:val="0"/>
        <w:rPr>
          <w:del w:id="103" w:author="Eng, Esther" w:date="2019-03-04T11:40:00Z"/>
          <w:sz w:val="24"/>
          <w:szCs w:val="24"/>
        </w:rPr>
      </w:pPr>
    </w:p>
    <w:p w14:paraId="11FDFE12" w14:textId="77777777" w:rsidR="003C6412" w:rsidDel="001017B1" w:rsidRDefault="003C6412">
      <w:pPr>
        <w:pStyle w:val="BodyText"/>
        <w:kinsoku w:val="0"/>
        <w:overflowPunct w:val="0"/>
        <w:rPr>
          <w:del w:id="104" w:author="Eng, Esther" w:date="2019-03-04T11:40:00Z"/>
          <w:sz w:val="24"/>
          <w:szCs w:val="24"/>
        </w:rPr>
      </w:pPr>
    </w:p>
    <w:p w14:paraId="5808A33F" w14:textId="77777777" w:rsidR="003C6412" w:rsidDel="001017B1" w:rsidRDefault="003C6412">
      <w:pPr>
        <w:pStyle w:val="BodyText"/>
        <w:kinsoku w:val="0"/>
        <w:overflowPunct w:val="0"/>
        <w:rPr>
          <w:del w:id="105" w:author="Eng, Esther" w:date="2019-03-04T11:40:00Z"/>
          <w:sz w:val="24"/>
          <w:szCs w:val="24"/>
        </w:rPr>
      </w:pPr>
    </w:p>
    <w:p w14:paraId="5E6B9641" w14:textId="77777777" w:rsidR="003C6412" w:rsidDel="001017B1" w:rsidRDefault="003C6412">
      <w:pPr>
        <w:pStyle w:val="BodyText"/>
        <w:kinsoku w:val="0"/>
        <w:overflowPunct w:val="0"/>
        <w:spacing w:before="6"/>
        <w:rPr>
          <w:del w:id="106" w:author="Eng, Esther" w:date="2019-03-04T11:40:00Z"/>
          <w:sz w:val="32"/>
          <w:szCs w:val="32"/>
        </w:rPr>
      </w:pPr>
    </w:p>
    <w:p w14:paraId="60702ACE" w14:textId="77777777" w:rsidR="003C6412" w:rsidRDefault="003B59DF">
      <w:pPr>
        <w:pStyle w:val="BodyText"/>
        <w:kinsoku w:val="0"/>
        <w:overflowPunct w:val="0"/>
        <w:ind w:right="631"/>
        <w:jc w:val="center"/>
        <w:rPr>
          <w:w w:val="110"/>
          <w:sz w:val="20"/>
          <w:szCs w:val="20"/>
        </w:rPr>
      </w:pPr>
      <w:del w:id="107" w:author="Eng, Esther" w:date="2019-03-04T11:40:00Z">
        <w:r w:rsidDel="001017B1">
          <w:rPr>
            <w:w w:val="110"/>
            <w:sz w:val="20"/>
            <w:szCs w:val="20"/>
          </w:rPr>
          <w:delText>4</w:delText>
        </w:r>
      </w:del>
    </w:p>
    <w:p w14:paraId="4A270FF4" w14:textId="77777777" w:rsidR="003C6412" w:rsidDel="001017B1" w:rsidRDefault="003C6412">
      <w:pPr>
        <w:pStyle w:val="BodyText"/>
        <w:kinsoku w:val="0"/>
        <w:overflowPunct w:val="0"/>
        <w:ind w:right="631"/>
        <w:jc w:val="center"/>
        <w:rPr>
          <w:del w:id="108" w:author="Eng, Esther" w:date="2019-03-04T11:40:00Z"/>
          <w:w w:val="110"/>
          <w:sz w:val="20"/>
          <w:szCs w:val="20"/>
        </w:rPr>
        <w:sectPr w:rsidR="003C6412" w:rsidDel="001017B1" w:rsidSect="001017B1">
          <w:pgSz w:w="12240" w:h="15840"/>
          <w:pgMar w:top="1000" w:right="1170" w:bottom="280" w:left="1560" w:header="720" w:footer="720" w:gutter="0"/>
          <w:cols w:space="720" w:equalWidth="0">
            <w:col w:w="9510"/>
          </w:cols>
          <w:noEndnote/>
          <w:sectPrChange w:id="109" w:author="Eng, Esther" w:date="2019-03-04T11:42:00Z">
            <w:sectPr w:rsidR="003C6412" w:rsidDel="001017B1" w:rsidSect="001017B1">
              <w:pgMar w:top="1000" w:right="1620" w:bottom="280" w:left="1560" w:header="720" w:footer="720" w:gutter="0"/>
            </w:sectPr>
          </w:sectPrChange>
        </w:sectPr>
      </w:pPr>
    </w:p>
    <w:p w14:paraId="579BEBCA" w14:textId="77777777" w:rsidR="003C6412" w:rsidDel="001017B1" w:rsidRDefault="003B59DF">
      <w:pPr>
        <w:pStyle w:val="BodyText"/>
        <w:tabs>
          <w:tab w:val="left" w:pos="5516"/>
        </w:tabs>
        <w:kinsoku w:val="0"/>
        <w:overflowPunct w:val="0"/>
        <w:spacing w:before="80" w:line="252" w:lineRule="auto"/>
        <w:ind w:left="5472" w:right="2332" w:hanging="5274"/>
        <w:rPr>
          <w:del w:id="110" w:author="Eng, Esther" w:date="2019-03-04T11:40:00Z"/>
          <w:color w:val="161616"/>
          <w:sz w:val="21"/>
          <w:szCs w:val="21"/>
        </w:rPr>
      </w:pPr>
      <w:del w:id="111" w:author="Eng, Esther" w:date="2019-03-04T11:40:00Z">
        <w:r w:rsidDel="001017B1">
          <w:rPr>
            <w:b/>
            <w:bCs/>
            <w:color w:val="161616"/>
            <w:sz w:val="16"/>
            <w:szCs w:val="16"/>
          </w:rPr>
          <w:lastRenderedPageBreak/>
          <w:delText>Template revision date:</w:delText>
        </w:r>
        <w:r w:rsidDel="001017B1">
          <w:rPr>
            <w:b/>
            <w:bCs/>
            <w:color w:val="161616"/>
            <w:spacing w:val="23"/>
            <w:sz w:val="16"/>
            <w:szCs w:val="16"/>
          </w:rPr>
          <w:delText xml:space="preserve"> </w:delText>
        </w:r>
        <w:r w:rsidR="003C0053" w:rsidDel="001017B1">
          <w:rPr>
            <w:b/>
            <w:bCs/>
            <w:color w:val="161616"/>
            <w:sz w:val="16"/>
            <w:szCs w:val="16"/>
          </w:rPr>
          <w:delText>March</w:delText>
        </w:r>
        <w:r w:rsidDel="001017B1">
          <w:rPr>
            <w:b/>
            <w:bCs/>
            <w:color w:val="161616"/>
            <w:spacing w:val="10"/>
            <w:sz w:val="16"/>
            <w:szCs w:val="16"/>
          </w:rPr>
          <w:delText xml:space="preserve"> </w:delText>
        </w:r>
        <w:r w:rsidR="003C0053" w:rsidDel="001017B1">
          <w:rPr>
            <w:b/>
            <w:bCs/>
            <w:color w:val="161616"/>
            <w:sz w:val="16"/>
            <w:szCs w:val="16"/>
          </w:rPr>
          <w:delText>2019</w:delText>
        </w:r>
        <w:r w:rsidDel="001017B1">
          <w:rPr>
            <w:b/>
            <w:bCs/>
            <w:color w:val="161616"/>
            <w:sz w:val="16"/>
            <w:szCs w:val="16"/>
          </w:rPr>
          <w:tab/>
        </w:r>
        <w:r w:rsidDel="001017B1">
          <w:rPr>
            <w:b/>
            <w:bCs/>
            <w:color w:val="161616"/>
            <w:sz w:val="16"/>
            <w:szCs w:val="16"/>
          </w:rPr>
          <w:tab/>
        </w:r>
        <w:r w:rsidR="0055759B" w:rsidDel="001017B1">
          <w:rPr>
            <w:b/>
            <w:bCs/>
            <w:sz w:val="18"/>
            <w:szCs w:val="18"/>
          </w:rPr>
          <w:tab/>
        </w:r>
        <w:r w:rsidR="0055759B" w:rsidDel="001017B1">
          <w:delText xml:space="preserve">Agreement# </w:delText>
        </w:r>
        <w:r w:rsidR="0055759B" w:rsidDel="001017B1">
          <w:rPr>
            <w:spacing w:val="16"/>
          </w:rPr>
          <w:delText xml:space="preserve"> </w:delText>
        </w:r>
        <w:r w:rsidR="0055759B" w:rsidDel="001017B1">
          <w:delText>########</w:delText>
        </w:r>
        <w:r w:rsidR="0055759B" w:rsidDel="001017B1">
          <w:rPr>
            <w:w w:val="99"/>
          </w:rPr>
          <w:delText xml:space="preserve"> </w:delText>
        </w:r>
        <w:r w:rsidR="0055759B" w:rsidDel="001017B1">
          <w:delText>OPA Review</w:delText>
        </w:r>
        <w:r w:rsidR="0055759B" w:rsidDel="001017B1">
          <w:rPr>
            <w:spacing w:val="48"/>
          </w:rPr>
          <w:delText xml:space="preserve"> </w:delText>
        </w:r>
        <w:r w:rsidR="0055759B" w:rsidDel="001017B1">
          <w:delText>#####</w:delText>
        </w:r>
      </w:del>
    </w:p>
    <w:p w14:paraId="13B190A8" w14:textId="77777777" w:rsidR="003C6412" w:rsidRDefault="003B59DF">
      <w:pPr>
        <w:pStyle w:val="ListParagraph"/>
        <w:numPr>
          <w:ilvl w:val="0"/>
          <w:numId w:val="8"/>
        </w:numPr>
        <w:tabs>
          <w:tab w:val="left" w:pos="537"/>
        </w:tabs>
        <w:kinsoku w:val="0"/>
        <w:overflowPunct w:val="0"/>
        <w:spacing w:before="139" w:line="249" w:lineRule="auto"/>
        <w:ind w:left="150" w:right="-10" w:firstLine="11"/>
        <w:rPr>
          <w:color w:val="161616"/>
          <w:w w:val="105"/>
          <w:sz w:val="21"/>
          <w:szCs w:val="21"/>
        </w:rPr>
        <w:pPrChange w:id="112" w:author="Eng, Esther" w:date="2019-03-04T11:43:00Z">
          <w:pPr>
            <w:pStyle w:val="ListParagraph"/>
            <w:numPr>
              <w:numId w:val="8"/>
            </w:numPr>
            <w:tabs>
              <w:tab w:val="left" w:pos="537"/>
            </w:tabs>
            <w:kinsoku w:val="0"/>
            <w:overflowPunct w:val="0"/>
            <w:spacing w:before="139" w:line="249" w:lineRule="auto"/>
            <w:ind w:left="150" w:right="1761" w:firstLine="11"/>
          </w:pPr>
        </w:pPrChange>
      </w:pPr>
      <w:r>
        <w:rPr>
          <w:b/>
          <w:bCs/>
          <w:color w:val="161616"/>
          <w:w w:val="105"/>
          <w:sz w:val="21"/>
          <w:szCs w:val="21"/>
        </w:rPr>
        <w:t xml:space="preserve">Entire Agreement. </w:t>
      </w:r>
      <w:r>
        <w:rPr>
          <w:color w:val="161616"/>
          <w:w w:val="105"/>
          <w:sz w:val="21"/>
          <w:szCs w:val="21"/>
        </w:rPr>
        <w:t xml:space="preserve">This Agreement contains </w:t>
      </w:r>
      <w:r w:rsidR="003C0053">
        <w:rPr>
          <w:color w:val="161616"/>
          <w:w w:val="105"/>
          <w:sz w:val="21"/>
          <w:szCs w:val="21"/>
        </w:rPr>
        <w:t>all</w:t>
      </w:r>
      <w:r>
        <w:rPr>
          <w:color w:val="161616"/>
          <w:w w:val="105"/>
          <w:sz w:val="21"/>
          <w:szCs w:val="21"/>
        </w:rPr>
        <w:t xml:space="preserve"> the </w:t>
      </w:r>
      <w:r w:rsidR="003C0053">
        <w:rPr>
          <w:color w:val="161616"/>
          <w:w w:val="105"/>
          <w:sz w:val="21"/>
          <w:szCs w:val="21"/>
        </w:rPr>
        <w:t>terms</w:t>
      </w:r>
      <w:r>
        <w:rPr>
          <w:color w:val="161616"/>
          <w:w w:val="105"/>
          <w:sz w:val="21"/>
          <w:szCs w:val="21"/>
        </w:rPr>
        <w:t xml:space="preserve"> of the Parties and supersedes all prior Agreements and understandings related thereto. This Agreement can be changed or amended</w:t>
      </w:r>
      <w:r>
        <w:rPr>
          <w:color w:val="161616"/>
          <w:spacing w:val="6"/>
          <w:w w:val="105"/>
          <w:sz w:val="21"/>
          <w:szCs w:val="21"/>
        </w:rPr>
        <w:t xml:space="preserve"> </w:t>
      </w:r>
      <w:r>
        <w:rPr>
          <w:color w:val="161616"/>
          <w:w w:val="105"/>
          <w:sz w:val="21"/>
          <w:szCs w:val="21"/>
        </w:rPr>
        <w:t>only</w:t>
      </w:r>
      <w:r>
        <w:rPr>
          <w:color w:val="161616"/>
          <w:spacing w:val="1"/>
          <w:w w:val="105"/>
          <w:sz w:val="21"/>
          <w:szCs w:val="21"/>
        </w:rPr>
        <w:t xml:space="preserve"> </w:t>
      </w:r>
      <w:r>
        <w:rPr>
          <w:color w:val="161616"/>
          <w:w w:val="105"/>
          <w:sz w:val="21"/>
          <w:szCs w:val="21"/>
        </w:rPr>
        <w:t>by</w:t>
      </w:r>
      <w:r>
        <w:rPr>
          <w:color w:val="161616"/>
          <w:spacing w:val="-21"/>
          <w:w w:val="105"/>
          <w:sz w:val="21"/>
          <w:szCs w:val="21"/>
        </w:rPr>
        <w:t xml:space="preserve"> </w:t>
      </w:r>
      <w:r>
        <w:rPr>
          <w:color w:val="161616"/>
          <w:w w:val="105"/>
          <w:sz w:val="21"/>
          <w:szCs w:val="21"/>
        </w:rPr>
        <w:t>a</w:t>
      </w:r>
      <w:r>
        <w:rPr>
          <w:color w:val="161616"/>
          <w:spacing w:val="-16"/>
          <w:w w:val="105"/>
          <w:sz w:val="21"/>
          <w:szCs w:val="21"/>
        </w:rPr>
        <w:t xml:space="preserve"> </w:t>
      </w:r>
      <w:r>
        <w:rPr>
          <w:color w:val="161616"/>
          <w:w w:val="105"/>
          <w:sz w:val="21"/>
          <w:szCs w:val="21"/>
        </w:rPr>
        <w:t>written</w:t>
      </w:r>
      <w:r>
        <w:rPr>
          <w:color w:val="161616"/>
          <w:spacing w:val="-2"/>
          <w:w w:val="105"/>
          <w:sz w:val="21"/>
          <w:szCs w:val="21"/>
        </w:rPr>
        <w:t xml:space="preserve"> </w:t>
      </w:r>
      <w:r>
        <w:rPr>
          <w:color w:val="161616"/>
          <w:w w:val="105"/>
          <w:sz w:val="21"/>
          <w:szCs w:val="21"/>
        </w:rPr>
        <w:t>instrument</w:t>
      </w:r>
      <w:r>
        <w:rPr>
          <w:color w:val="161616"/>
          <w:spacing w:val="1"/>
          <w:w w:val="105"/>
          <w:sz w:val="21"/>
          <w:szCs w:val="21"/>
        </w:rPr>
        <w:t xml:space="preserve"> </w:t>
      </w:r>
      <w:r>
        <w:rPr>
          <w:color w:val="161616"/>
          <w:w w:val="105"/>
          <w:sz w:val="21"/>
          <w:szCs w:val="21"/>
        </w:rPr>
        <w:t>signed</w:t>
      </w:r>
      <w:r>
        <w:rPr>
          <w:color w:val="161616"/>
          <w:spacing w:val="3"/>
          <w:w w:val="105"/>
          <w:sz w:val="21"/>
          <w:szCs w:val="21"/>
        </w:rPr>
        <w:t xml:space="preserve"> </w:t>
      </w:r>
      <w:r>
        <w:rPr>
          <w:color w:val="161616"/>
          <w:w w:val="105"/>
          <w:sz w:val="21"/>
          <w:szCs w:val="21"/>
        </w:rPr>
        <w:t>by</w:t>
      </w:r>
      <w:r>
        <w:rPr>
          <w:color w:val="161616"/>
          <w:spacing w:val="-13"/>
          <w:w w:val="105"/>
          <w:sz w:val="21"/>
          <w:szCs w:val="21"/>
        </w:rPr>
        <w:t xml:space="preserve"> </w:t>
      </w:r>
      <w:r>
        <w:rPr>
          <w:color w:val="161616"/>
          <w:w w:val="105"/>
          <w:sz w:val="21"/>
          <w:szCs w:val="21"/>
        </w:rPr>
        <w:t>the</w:t>
      </w:r>
      <w:r>
        <w:rPr>
          <w:color w:val="161616"/>
          <w:spacing w:val="-7"/>
          <w:w w:val="105"/>
          <w:sz w:val="21"/>
          <w:szCs w:val="21"/>
        </w:rPr>
        <w:t xml:space="preserve"> </w:t>
      </w:r>
      <w:r>
        <w:rPr>
          <w:color w:val="161616"/>
          <w:w w:val="105"/>
          <w:sz w:val="21"/>
          <w:szCs w:val="21"/>
        </w:rPr>
        <w:t>Parties.</w:t>
      </w:r>
      <w:r>
        <w:rPr>
          <w:color w:val="161616"/>
          <w:spacing w:val="38"/>
          <w:w w:val="105"/>
          <w:sz w:val="21"/>
          <w:szCs w:val="21"/>
        </w:rPr>
        <w:t xml:space="preserve"> </w:t>
      </w:r>
      <w:r>
        <w:rPr>
          <w:color w:val="161616"/>
          <w:w w:val="105"/>
          <w:sz w:val="21"/>
          <w:szCs w:val="21"/>
        </w:rPr>
        <w:t>Due</w:t>
      </w:r>
      <w:r>
        <w:rPr>
          <w:color w:val="161616"/>
          <w:spacing w:val="-14"/>
          <w:w w:val="105"/>
          <w:sz w:val="21"/>
          <w:szCs w:val="21"/>
        </w:rPr>
        <w:t xml:space="preserve"> </w:t>
      </w:r>
      <w:r>
        <w:rPr>
          <w:color w:val="161616"/>
          <w:w w:val="105"/>
          <w:sz w:val="21"/>
          <w:szCs w:val="21"/>
        </w:rPr>
        <w:t>to</w:t>
      </w:r>
      <w:r>
        <w:rPr>
          <w:color w:val="161616"/>
          <w:spacing w:val="-17"/>
          <w:w w:val="105"/>
          <w:sz w:val="21"/>
          <w:szCs w:val="21"/>
        </w:rPr>
        <w:t xml:space="preserve"> </w:t>
      </w:r>
      <w:r>
        <w:rPr>
          <w:color w:val="161616"/>
          <w:w w:val="105"/>
          <w:sz w:val="21"/>
          <w:szCs w:val="21"/>
        </w:rPr>
        <w:t>the</w:t>
      </w:r>
      <w:r>
        <w:rPr>
          <w:color w:val="161616"/>
          <w:spacing w:val="-16"/>
          <w:w w:val="105"/>
          <w:sz w:val="21"/>
          <w:szCs w:val="21"/>
        </w:rPr>
        <w:t xml:space="preserve"> </w:t>
      </w:r>
      <w:r>
        <w:rPr>
          <w:color w:val="161616"/>
          <w:w w:val="105"/>
          <w:sz w:val="21"/>
          <w:szCs w:val="21"/>
        </w:rPr>
        <w:t>specialized</w:t>
      </w:r>
      <w:r>
        <w:rPr>
          <w:color w:val="161616"/>
          <w:spacing w:val="6"/>
          <w:w w:val="105"/>
          <w:sz w:val="21"/>
          <w:szCs w:val="21"/>
        </w:rPr>
        <w:t xml:space="preserve"> </w:t>
      </w:r>
      <w:r>
        <w:rPr>
          <w:color w:val="161616"/>
          <w:w w:val="105"/>
          <w:sz w:val="21"/>
          <w:szCs w:val="21"/>
        </w:rPr>
        <w:t>nature</w:t>
      </w:r>
      <w:r>
        <w:rPr>
          <w:color w:val="161616"/>
          <w:spacing w:val="-16"/>
          <w:w w:val="105"/>
          <w:sz w:val="21"/>
          <w:szCs w:val="21"/>
        </w:rPr>
        <w:t xml:space="preserve"> </w:t>
      </w:r>
      <w:r>
        <w:rPr>
          <w:color w:val="161616"/>
          <w:w w:val="105"/>
          <w:sz w:val="21"/>
          <w:szCs w:val="21"/>
        </w:rPr>
        <w:t>of</w:t>
      </w:r>
      <w:r>
        <w:rPr>
          <w:color w:val="161616"/>
          <w:spacing w:val="-19"/>
          <w:w w:val="105"/>
          <w:sz w:val="21"/>
          <w:szCs w:val="21"/>
        </w:rPr>
        <w:t xml:space="preserve"> </w:t>
      </w:r>
      <w:r>
        <w:rPr>
          <w:color w:val="161616"/>
          <w:w w:val="105"/>
          <w:sz w:val="21"/>
          <w:szCs w:val="21"/>
        </w:rPr>
        <w:t>the work,</w:t>
      </w:r>
      <w:r>
        <w:rPr>
          <w:color w:val="161616"/>
          <w:spacing w:val="-12"/>
          <w:w w:val="105"/>
          <w:sz w:val="21"/>
          <w:szCs w:val="21"/>
        </w:rPr>
        <w:t xml:space="preserve"> </w:t>
      </w:r>
      <w:r>
        <w:rPr>
          <w:color w:val="161616"/>
          <w:w w:val="105"/>
          <w:sz w:val="21"/>
          <w:szCs w:val="21"/>
        </w:rPr>
        <w:t>this</w:t>
      </w:r>
      <w:r>
        <w:rPr>
          <w:color w:val="161616"/>
          <w:spacing w:val="-18"/>
          <w:w w:val="105"/>
          <w:sz w:val="21"/>
          <w:szCs w:val="21"/>
        </w:rPr>
        <w:t xml:space="preserve"> </w:t>
      </w:r>
      <w:r>
        <w:rPr>
          <w:color w:val="161616"/>
          <w:w w:val="105"/>
          <w:sz w:val="21"/>
          <w:szCs w:val="21"/>
        </w:rPr>
        <w:t>contract</w:t>
      </w:r>
      <w:r>
        <w:rPr>
          <w:color w:val="161616"/>
          <w:spacing w:val="-3"/>
          <w:w w:val="105"/>
          <w:sz w:val="21"/>
          <w:szCs w:val="21"/>
        </w:rPr>
        <w:t xml:space="preserve"> </w:t>
      </w:r>
      <w:r>
        <w:rPr>
          <w:color w:val="161616"/>
          <w:w w:val="105"/>
          <w:sz w:val="21"/>
          <w:szCs w:val="21"/>
        </w:rPr>
        <w:t>is</w:t>
      </w:r>
      <w:r>
        <w:rPr>
          <w:color w:val="161616"/>
          <w:spacing w:val="-12"/>
          <w:w w:val="105"/>
          <w:sz w:val="21"/>
          <w:szCs w:val="21"/>
        </w:rPr>
        <w:t xml:space="preserve"> </w:t>
      </w:r>
      <w:r>
        <w:rPr>
          <w:color w:val="161616"/>
          <w:w w:val="105"/>
          <w:sz w:val="21"/>
          <w:szCs w:val="21"/>
        </w:rPr>
        <w:t>non-assignable</w:t>
      </w:r>
      <w:r>
        <w:rPr>
          <w:color w:val="161616"/>
          <w:spacing w:val="-16"/>
          <w:w w:val="105"/>
          <w:sz w:val="21"/>
          <w:szCs w:val="21"/>
        </w:rPr>
        <w:t xml:space="preserve"> </w:t>
      </w:r>
      <w:r>
        <w:rPr>
          <w:color w:val="161616"/>
          <w:w w:val="105"/>
          <w:sz w:val="21"/>
          <w:szCs w:val="21"/>
        </w:rPr>
        <w:t>by</w:t>
      </w:r>
      <w:r>
        <w:rPr>
          <w:color w:val="161616"/>
          <w:spacing w:val="-4"/>
          <w:w w:val="105"/>
          <w:sz w:val="21"/>
          <w:szCs w:val="21"/>
        </w:rPr>
        <w:t xml:space="preserve"> </w:t>
      </w:r>
      <w:r>
        <w:rPr>
          <w:color w:val="161616"/>
          <w:w w:val="105"/>
          <w:sz w:val="21"/>
          <w:szCs w:val="21"/>
        </w:rPr>
        <w:t>both</w:t>
      </w:r>
      <w:r>
        <w:rPr>
          <w:color w:val="161616"/>
          <w:spacing w:val="-3"/>
          <w:w w:val="105"/>
          <w:sz w:val="21"/>
          <w:szCs w:val="21"/>
        </w:rPr>
        <w:t xml:space="preserve"> </w:t>
      </w:r>
      <w:r>
        <w:rPr>
          <w:color w:val="161616"/>
          <w:w w:val="105"/>
          <w:sz w:val="21"/>
          <w:szCs w:val="21"/>
        </w:rPr>
        <w:t>Parties.</w:t>
      </w:r>
    </w:p>
    <w:p w14:paraId="1E074291" w14:textId="77777777" w:rsidR="003C6412" w:rsidRDefault="003C6412">
      <w:pPr>
        <w:pStyle w:val="BodyText"/>
        <w:kinsoku w:val="0"/>
        <w:overflowPunct w:val="0"/>
        <w:spacing w:before="11"/>
        <w:rPr>
          <w:sz w:val="21"/>
          <w:szCs w:val="21"/>
        </w:rPr>
      </w:pPr>
    </w:p>
    <w:p w14:paraId="17917DBC" w14:textId="77777777" w:rsidR="003C6412" w:rsidRDefault="003B59DF">
      <w:pPr>
        <w:pStyle w:val="ListParagraph"/>
        <w:numPr>
          <w:ilvl w:val="0"/>
          <w:numId w:val="8"/>
        </w:numPr>
        <w:tabs>
          <w:tab w:val="left" w:pos="529"/>
        </w:tabs>
        <w:kinsoku w:val="0"/>
        <w:overflowPunct w:val="0"/>
        <w:spacing w:line="252" w:lineRule="auto"/>
        <w:ind w:left="144" w:right="-10" w:firstLine="17"/>
        <w:rPr>
          <w:color w:val="161616"/>
          <w:sz w:val="21"/>
          <w:szCs w:val="21"/>
        </w:rPr>
        <w:pPrChange w:id="113" w:author="Eng, Esther" w:date="2019-03-04T11:43:00Z">
          <w:pPr>
            <w:pStyle w:val="ListParagraph"/>
            <w:numPr>
              <w:numId w:val="8"/>
            </w:numPr>
            <w:tabs>
              <w:tab w:val="left" w:pos="529"/>
            </w:tabs>
            <w:kinsoku w:val="0"/>
            <w:overflowPunct w:val="0"/>
            <w:spacing w:line="252" w:lineRule="auto"/>
            <w:ind w:left="144" w:right="2037" w:firstLine="17"/>
          </w:pPr>
        </w:pPrChange>
      </w:pPr>
      <w:r>
        <w:rPr>
          <w:b/>
          <w:bCs/>
          <w:color w:val="161616"/>
          <w:sz w:val="21"/>
          <w:szCs w:val="21"/>
        </w:rPr>
        <w:t xml:space="preserve">Disputes. </w:t>
      </w:r>
      <w:r>
        <w:rPr>
          <w:color w:val="161616"/>
          <w:sz w:val="21"/>
          <w:szCs w:val="21"/>
        </w:rPr>
        <w:t xml:space="preserve">The signatories to this Agreement shall expend their best efforts to amicably resolve any dispute that may arise under this Agreement. Any dispute that the signatories are unable to resolve shall be submitted to the Director of the USGS or his/her designee and the General Manager of the </w:t>
      </w:r>
      <w:r w:rsidR="003C0053">
        <w:rPr>
          <w:color w:val="161616"/>
          <w:sz w:val="21"/>
          <w:szCs w:val="21"/>
        </w:rPr>
        <w:t xml:space="preserve">Collaborator or his/her designee for </w:t>
      </w:r>
      <w:r>
        <w:rPr>
          <w:color w:val="161616"/>
          <w:sz w:val="21"/>
          <w:szCs w:val="21"/>
        </w:rPr>
        <w:t>resolution.</w:t>
      </w:r>
    </w:p>
    <w:p w14:paraId="43914C98" w14:textId="77777777" w:rsidR="003C6412" w:rsidRDefault="003C6412">
      <w:pPr>
        <w:pStyle w:val="BodyText"/>
        <w:kinsoku w:val="0"/>
        <w:overflowPunct w:val="0"/>
        <w:spacing w:before="9"/>
        <w:rPr>
          <w:sz w:val="21"/>
          <w:szCs w:val="21"/>
        </w:rPr>
      </w:pPr>
    </w:p>
    <w:p w14:paraId="38343F02" w14:textId="77777777" w:rsidR="003C6412" w:rsidRDefault="003B59DF">
      <w:pPr>
        <w:pStyle w:val="ListParagraph"/>
        <w:numPr>
          <w:ilvl w:val="0"/>
          <w:numId w:val="8"/>
        </w:numPr>
        <w:tabs>
          <w:tab w:val="left" w:pos="523"/>
        </w:tabs>
        <w:kinsoku w:val="0"/>
        <w:overflowPunct w:val="0"/>
        <w:spacing w:line="247" w:lineRule="auto"/>
        <w:ind w:left="139" w:right="-10" w:firstLine="12"/>
        <w:rPr>
          <w:color w:val="161616"/>
          <w:w w:val="105"/>
          <w:sz w:val="21"/>
          <w:szCs w:val="21"/>
        </w:rPr>
        <w:pPrChange w:id="114" w:author="Eng, Esther" w:date="2019-03-04T11:43:00Z">
          <w:pPr>
            <w:pStyle w:val="ListParagraph"/>
            <w:numPr>
              <w:numId w:val="8"/>
            </w:numPr>
            <w:tabs>
              <w:tab w:val="left" w:pos="523"/>
            </w:tabs>
            <w:kinsoku w:val="0"/>
            <w:overflowPunct w:val="0"/>
            <w:spacing w:line="247" w:lineRule="auto"/>
            <w:ind w:left="139" w:right="1895" w:firstLine="12"/>
          </w:pPr>
        </w:pPrChange>
      </w:pPr>
      <w:r>
        <w:rPr>
          <w:b/>
          <w:bCs/>
          <w:color w:val="161616"/>
          <w:w w:val="105"/>
          <w:sz w:val="21"/>
          <w:szCs w:val="21"/>
        </w:rPr>
        <w:t xml:space="preserve">Miscellaneous Provisions. </w:t>
      </w:r>
      <w:r>
        <w:rPr>
          <w:color w:val="161616"/>
          <w:w w:val="105"/>
          <w:sz w:val="21"/>
          <w:szCs w:val="21"/>
        </w:rPr>
        <w:t>Pursuant to the Anti-Deficiency Act, 31 U.S.C. §1341 (a)(I), nothing herein contained shall be construed as binding the USGS to expend in any one fiscal year</w:t>
      </w:r>
      <w:r>
        <w:rPr>
          <w:color w:val="161616"/>
          <w:spacing w:val="-9"/>
          <w:w w:val="105"/>
          <w:sz w:val="21"/>
          <w:szCs w:val="21"/>
        </w:rPr>
        <w:t xml:space="preserve"> </w:t>
      </w:r>
      <w:r>
        <w:rPr>
          <w:color w:val="161616"/>
          <w:w w:val="105"/>
          <w:sz w:val="21"/>
          <w:szCs w:val="21"/>
        </w:rPr>
        <w:t>any</w:t>
      </w:r>
      <w:r>
        <w:rPr>
          <w:color w:val="161616"/>
          <w:spacing w:val="-9"/>
          <w:w w:val="105"/>
          <w:sz w:val="21"/>
          <w:szCs w:val="21"/>
        </w:rPr>
        <w:t xml:space="preserve"> </w:t>
      </w:r>
      <w:r>
        <w:rPr>
          <w:color w:val="161616"/>
          <w:w w:val="105"/>
          <w:sz w:val="21"/>
          <w:szCs w:val="21"/>
        </w:rPr>
        <w:t>sum</w:t>
      </w:r>
      <w:r>
        <w:rPr>
          <w:color w:val="161616"/>
          <w:spacing w:val="11"/>
          <w:w w:val="105"/>
          <w:sz w:val="21"/>
          <w:szCs w:val="21"/>
        </w:rPr>
        <w:t xml:space="preserve"> </w:t>
      </w:r>
      <w:proofErr w:type="gramStart"/>
      <w:r>
        <w:rPr>
          <w:color w:val="161616"/>
          <w:w w:val="105"/>
          <w:sz w:val="21"/>
          <w:szCs w:val="21"/>
        </w:rPr>
        <w:t>in</w:t>
      </w:r>
      <w:r>
        <w:rPr>
          <w:color w:val="161616"/>
          <w:spacing w:val="-15"/>
          <w:w w:val="105"/>
          <w:sz w:val="21"/>
          <w:szCs w:val="21"/>
        </w:rPr>
        <w:t xml:space="preserve"> </w:t>
      </w:r>
      <w:r>
        <w:rPr>
          <w:color w:val="161616"/>
          <w:w w:val="105"/>
          <w:sz w:val="21"/>
          <w:szCs w:val="21"/>
        </w:rPr>
        <w:t>excess</w:t>
      </w:r>
      <w:r>
        <w:rPr>
          <w:color w:val="161616"/>
          <w:spacing w:val="-12"/>
          <w:w w:val="105"/>
          <w:sz w:val="21"/>
          <w:szCs w:val="21"/>
        </w:rPr>
        <w:t xml:space="preserve"> </w:t>
      </w:r>
      <w:r>
        <w:rPr>
          <w:color w:val="161616"/>
          <w:w w:val="105"/>
          <w:sz w:val="21"/>
          <w:szCs w:val="21"/>
        </w:rPr>
        <w:t>of</w:t>
      </w:r>
      <w:proofErr w:type="gramEnd"/>
      <w:r>
        <w:rPr>
          <w:color w:val="161616"/>
          <w:spacing w:val="-12"/>
          <w:w w:val="105"/>
          <w:sz w:val="21"/>
          <w:szCs w:val="21"/>
        </w:rPr>
        <w:t xml:space="preserve"> </w:t>
      </w:r>
      <w:r>
        <w:rPr>
          <w:color w:val="161616"/>
          <w:w w:val="105"/>
          <w:sz w:val="21"/>
          <w:szCs w:val="21"/>
        </w:rPr>
        <w:t>its</w:t>
      </w:r>
      <w:r>
        <w:rPr>
          <w:color w:val="161616"/>
          <w:spacing w:val="-18"/>
          <w:w w:val="105"/>
          <w:sz w:val="21"/>
          <w:szCs w:val="21"/>
        </w:rPr>
        <w:t xml:space="preserve"> </w:t>
      </w:r>
      <w:r>
        <w:rPr>
          <w:color w:val="161616"/>
          <w:w w:val="105"/>
          <w:sz w:val="21"/>
          <w:szCs w:val="21"/>
        </w:rPr>
        <w:t>appropriations</w:t>
      </w:r>
      <w:r>
        <w:rPr>
          <w:color w:val="161616"/>
          <w:spacing w:val="-21"/>
          <w:w w:val="105"/>
          <w:sz w:val="21"/>
          <w:szCs w:val="21"/>
        </w:rPr>
        <w:t xml:space="preserve"> </w:t>
      </w:r>
      <w:r>
        <w:rPr>
          <w:color w:val="161616"/>
          <w:w w:val="105"/>
          <w:sz w:val="21"/>
          <w:szCs w:val="21"/>
        </w:rPr>
        <w:t>or</w:t>
      </w:r>
      <w:r>
        <w:rPr>
          <w:color w:val="161616"/>
          <w:spacing w:val="-11"/>
          <w:w w:val="105"/>
          <w:sz w:val="21"/>
          <w:szCs w:val="21"/>
        </w:rPr>
        <w:t xml:space="preserve"> </w:t>
      </w:r>
      <w:r>
        <w:rPr>
          <w:color w:val="161616"/>
          <w:w w:val="105"/>
          <w:sz w:val="21"/>
          <w:szCs w:val="21"/>
        </w:rPr>
        <w:t>funding</w:t>
      </w:r>
      <w:r>
        <w:rPr>
          <w:color w:val="161616"/>
          <w:spacing w:val="3"/>
          <w:w w:val="105"/>
          <w:sz w:val="21"/>
          <w:szCs w:val="21"/>
        </w:rPr>
        <w:t xml:space="preserve"> </w:t>
      </w:r>
      <w:r>
        <w:rPr>
          <w:color w:val="161616"/>
          <w:w w:val="105"/>
          <w:sz w:val="21"/>
          <w:szCs w:val="21"/>
        </w:rPr>
        <w:t>in</w:t>
      </w:r>
      <w:r>
        <w:rPr>
          <w:color w:val="161616"/>
          <w:spacing w:val="-14"/>
          <w:w w:val="105"/>
          <w:sz w:val="21"/>
          <w:szCs w:val="21"/>
        </w:rPr>
        <w:t xml:space="preserve"> </w:t>
      </w:r>
      <w:r>
        <w:rPr>
          <w:color w:val="161616"/>
          <w:w w:val="105"/>
          <w:sz w:val="21"/>
          <w:szCs w:val="21"/>
        </w:rPr>
        <w:t>excess</w:t>
      </w:r>
      <w:r>
        <w:rPr>
          <w:color w:val="161616"/>
          <w:spacing w:val="-7"/>
          <w:w w:val="105"/>
          <w:sz w:val="21"/>
          <w:szCs w:val="21"/>
        </w:rPr>
        <w:t xml:space="preserve"> </w:t>
      </w:r>
      <w:r>
        <w:rPr>
          <w:color w:val="161616"/>
          <w:w w:val="105"/>
          <w:sz w:val="21"/>
          <w:szCs w:val="21"/>
        </w:rPr>
        <w:t>or</w:t>
      </w:r>
      <w:r>
        <w:rPr>
          <w:color w:val="161616"/>
          <w:spacing w:val="-5"/>
          <w:w w:val="105"/>
          <w:sz w:val="21"/>
          <w:szCs w:val="21"/>
        </w:rPr>
        <w:t xml:space="preserve"> </w:t>
      </w:r>
      <w:r>
        <w:rPr>
          <w:color w:val="161616"/>
          <w:w w:val="105"/>
          <w:sz w:val="21"/>
          <w:szCs w:val="21"/>
        </w:rPr>
        <w:t>what</w:t>
      </w:r>
      <w:r>
        <w:rPr>
          <w:color w:val="161616"/>
          <w:spacing w:val="-3"/>
          <w:w w:val="105"/>
          <w:sz w:val="21"/>
          <w:szCs w:val="21"/>
        </w:rPr>
        <w:t xml:space="preserve"> </w:t>
      </w:r>
      <w:r>
        <w:rPr>
          <w:color w:val="161616"/>
          <w:w w:val="105"/>
          <w:sz w:val="21"/>
          <w:szCs w:val="21"/>
        </w:rPr>
        <w:t>it</w:t>
      </w:r>
      <w:r>
        <w:rPr>
          <w:color w:val="161616"/>
          <w:spacing w:val="-4"/>
          <w:w w:val="105"/>
          <w:sz w:val="21"/>
          <w:szCs w:val="21"/>
        </w:rPr>
        <w:t xml:space="preserve"> </w:t>
      </w:r>
      <w:r>
        <w:rPr>
          <w:color w:val="161616"/>
          <w:w w:val="105"/>
          <w:sz w:val="21"/>
          <w:szCs w:val="21"/>
        </w:rPr>
        <w:t>has</w:t>
      </w:r>
      <w:r>
        <w:rPr>
          <w:color w:val="161616"/>
          <w:spacing w:val="-3"/>
          <w:w w:val="105"/>
          <w:sz w:val="21"/>
          <w:szCs w:val="21"/>
        </w:rPr>
        <w:t xml:space="preserve"> </w:t>
      </w:r>
      <w:r>
        <w:rPr>
          <w:color w:val="161616"/>
          <w:w w:val="105"/>
          <w:sz w:val="21"/>
          <w:szCs w:val="21"/>
        </w:rPr>
        <w:t>received</w:t>
      </w:r>
      <w:r>
        <w:rPr>
          <w:color w:val="161616"/>
          <w:spacing w:val="3"/>
          <w:w w:val="105"/>
          <w:sz w:val="21"/>
          <w:szCs w:val="21"/>
        </w:rPr>
        <w:t xml:space="preserve"> </w:t>
      </w:r>
      <w:r>
        <w:rPr>
          <w:color w:val="161616"/>
          <w:w w:val="105"/>
          <w:sz w:val="21"/>
          <w:szCs w:val="21"/>
        </w:rPr>
        <w:t>for</w:t>
      </w:r>
      <w:r>
        <w:rPr>
          <w:color w:val="161616"/>
          <w:spacing w:val="-10"/>
          <w:w w:val="105"/>
          <w:sz w:val="21"/>
          <w:szCs w:val="21"/>
        </w:rPr>
        <w:t xml:space="preserve"> </w:t>
      </w:r>
      <w:r>
        <w:rPr>
          <w:color w:val="161616"/>
          <w:w w:val="105"/>
          <w:sz w:val="21"/>
          <w:szCs w:val="21"/>
        </w:rPr>
        <w:t xml:space="preserve">the collaborative work outlined </w:t>
      </w:r>
      <w:del w:id="115" w:author="Eng, Esther" w:date="2019-03-04T11:43:00Z">
        <w:r w:rsidDel="001017B1">
          <w:rPr>
            <w:color w:val="161616"/>
            <w:w w:val="105"/>
            <w:sz w:val="21"/>
            <w:szCs w:val="21"/>
          </w:rPr>
          <w:delText xml:space="preserve"> </w:delText>
        </w:r>
      </w:del>
      <w:r>
        <w:rPr>
          <w:color w:val="161616"/>
          <w:w w:val="105"/>
          <w:sz w:val="21"/>
          <w:szCs w:val="21"/>
        </w:rPr>
        <w:t>in the</w:t>
      </w:r>
      <w:r>
        <w:rPr>
          <w:color w:val="161616"/>
          <w:spacing w:val="-40"/>
          <w:w w:val="105"/>
          <w:sz w:val="21"/>
          <w:szCs w:val="21"/>
        </w:rPr>
        <w:t xml:space="preserve"> </w:t>
      </w:r>
      <w:r>
        <w:rPr>
          <w:color w:val="161616"/>
          <w:w w:val="105"/>
          <w:sz w:val="21"/>
          <w:szCs w:val="21"/>
        </w:rPr>
        <w:t>SOW.</w:t>
      </w:r>
    </w:p>
    <w:p w14:paraId="4761F6C2" w14:textId="77777777" w:rsidR="003C6412" w:rsidRDefault="003C6412">
      <w:pPr>
        <w:pStyle w:val="BodyText"/>
        <w:kinsoku w:val="0"/>
        <w:overflowPunct w:val="0"/>
        <w:spacing w:before="2"/>
      </w:pPr>
    </w:p>
    <w:p w14:paraId="144451D0" w14:textId="77777777" w:rsidR="003C6412" w:rsidRDefault="003B59DF">
      <w:pPr>
        <w:pStyle w:val="ListParagraph"/>
        <w:numPr>
          <w:ilvl w:val="0"/>
          <w:numId w:val="8"/>
        </w:numPr>
        <w:tabs>
          <w:tab w:val="left" w:pos="516"/>
        </w:tabs>
        <w:kinsoku w:val="0"/>
        <w:overflowPunct w:val="0"/>
        <w:ind w:left="138" w:right="-10" w:firstLine="8"/>
        <w:rPr>
          <w:color w:val="161616"/>
          <w:w w:val="105"/>
          <w:sz w:val="21"/>
          <w:szCs w:val="21"/>
        </w:rPr>
        <w:pPrChange w:id="116" w:author="Eng, Esther" w:date="2019-03-04T11:44:00Z">
          <w:pPr>
            <w:pStyle w:val="ListParagraph"/>
            <w:numPr>
              <w:numId w:val="8"/>
            </w:numPr>
            <w:tabs>
              <w:tab w:val="left" w:pos="516"/>
            </w:tabs>
            <w:kinsoku w:val="0"/>
            <w:overflowPunct w:val="0"/>
            <w:ind w:left="138" w:right="1791" w:firstLine="8"/>
          </w:pPr>
        </w:pPrChange>
      </w:pPr>
      <w:r>
        <w:rPr>
          <w:b/>
          <w:bCs/>
          <w:color w:val="161616"/>
          <w:w w:val="105"/>
          <w:sz w:val="21"/>
          <w:szCs w:val="21"/>
        </w:rPr>
        <w:t xml:space="preserve">Survivability. </w:t>
      </w:r>
      <w:r>
        <w:rPr>
          <w:color w:val="161616"/>
          <w:w w:val="105"/>
          <w:sz w:val="21"/>
          <w:szCs w:val="21"/>
        </w:rPr>
        <w:t>The following provisions shall survive the termination of this Agreement:</w:t>
      </w:r>
      <w:r>
        <w:rPr>
          <w:color w:val="161616"/>
          <w:spacing w:val="-29"/>
          <w:w w:val="105"/>
          <w:sz w:val="21"/>
          <w:szCs w:val="21"/>
        </w:rPr>
        <w:t xml:space="preserve"> </w:t>
      </w:r>
      <w:r>
        <w:rPr>
          <w:color w:val="161616"/>
          <w:w w:val="105"/>
          <w:sz w:val="21"/>
          <w:szCs w:val="21"/>
        </w:rPr>
        <w:t>I, 3, 5-8, I</w:t>
      </w:r>
      <w:r>
        <w:rPr>
          <w:color w:val="161616"/>
          <w:spacing w:val="-41"/>
          <w:w w:val="105"/>
          <w:sz w:val="21"/>
          <w:szCs w:val="21"/>
        </w:rPr>
        <w:t xml:space="preserve"> </w:t>
      </w:r>
      <w:r>
        <w:rPr>
          <w:color w:val="161616"/>
          <w:w w:val="105"/>
          <w:sz w:val="21"/>
          <w:szCs w:val="21"/>
        </w:rPr>
        <w:t>0-16.</w:t>
      </w:r>
    </w:p>
    <w:p w14:paraId="1C034A2B" w14:textId="77777777" w:rsidR="003C6412" w:rsidRDefault="003C6412">
      <w:pPr>
        <w:pStyle w:val="BodyText"/>
        <w:kinsoku w:val="0"/>
        <w:overflowPunct w:val="0"/>
        <w:spacing w:before="9"/>
      </w:pPr>
    </w:p>
    <w:p w14:paraId="4541108A" w14:textId="77777777" w:rsidR="003C6412" w:rsidRDefault="003B59DF">
      <w:pPr>
        <w:pStyle w:val="BodyText"/>
        <w:kinsoku w:val="0"/>
        <w:overflowPunct w:val="0"/>
        <w:ind w:left="130" w:right="-10" w:firstLine="11"/>
        <w:rPr>
          <w:color w:val="161616"/>
          <w:sz w:val="21"/>
          <w:szCs w:val="21"/>
        </w:rPr>
        <w:pPrChange w:id="117" w:author="Eng, Esther" w:date="2019-03-04T11:44:00Z">
          <w:pPr>
            <w:pStyle w:val="BodyText"/>
            <w:kinsoku w:val="0"/>
            <w:overflowPunct w:val="0"/>
            <w:ind w:left="130" w:right="2017" w:firstLine="11"/>
          </w:pPr>
        </w:pPrChange>
      </w:pPr>
      <w:r>
        <w:rPr>
          <w:color w:val="161616"/>
          <w:sz w:val="21"/>
          <w:szCs w:val="21"/>
        </w:rPr>
        <w:t xml:space="preserve">IN WITNESS WHEREOF, the Parties have caused this Agreement to be executed on the last date </w:t>
      </w:r>
      <w:r w:rsidR="003C0053">
        <w:rPr>
          <w:color w:val="161616"/>
          <w:sz w:val="21"/>
          <w:szCs w:val="21"/>
        </w:rPr>
        <w:t>listed below</w:t>
      </w:r>
      <w:r>
        <w:rPr>
          <w:color w:val="161616"/>
          <w:sz w:val="21"/>
          <w:szCs w:val="21"/>
        </w:rPr>
        <w:t>.</w:t>
      </w:r>
    </w:p>
    <w:p w14:paraId="6C244B75" w14:textId="77777777" w:rsidR="004139DF" w:rsidRDefault="004139DF">
      <w:pPr>
        <w:pStyle w:val="BodyText"/>
        <w:kinsoku w:val="0"/>
        <w:overflowPunct w:val="0"/>
        <w:ind w:left="130" w:right="2017" w:firstLine="11"/>
        <w:rPr>
          <w:color w:val="161616"/>
          <w:sz w:val="21"/>
          <w:szCs w:val="21"/>
        </w:rPr>
      </w:pPr>
    </w:p>
    <w:p w14:paraId="476FB2BA"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p>
    <w:p w14:paraId="232860B7"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p>
    <w:p w14:paraId="5F130978"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U.S. GEOLOGICAL SURVEY</w:t>
      </w:r>
      <w:r>
        <w:tab/>
      </w:r>
      <w:r>
        <w:tab/>
        <w:t xml:space="preserve">      COLLABORATOR</w:t>
      </w:r>
    </w:p>
    <w:p w14:paraId="785F3B40"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p>
    <w:p w14:paraId="7870ED59"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By: ___________________________</w:t>
      </w:r>
      <w:r>
        <w:tab/>
        <w:t xml:space="preserve">      By: ___________________________</w:t>
      </w:r>
    </w:p>
    <w:p w14:paraId="1F4E6D24"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ab/>
      </w:r>
      <w:r>
        <w:tab/>
      </w:r>
      <w:r>
        <w:tab/>
        <w:t xml:space="preserve">     </w:t>
      </w:r>
      <w:r>
        <w:tab/>
      </w:r>
      <w:r>
        <w:tab/>
      </w:r>
    </w:p>
    <w:p w14:paraId="1EBDB0A8"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 xml:space="preserve">Name: _________________________                Name: __________________________  </w:t>
      </w:r>
    </w:p>
    <w:p w14:paraId="6E2EE7CF"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p>
    <w:p w14:paraId="187FD4AE"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Title: _________________________</w:t>
      </w:r>
      <w:r>
        <w:tab/>
      </w:r>
      <w:r>
        <w:tab/>
        <w:t xml:space="preserve">     Title: ___________________________</w:t>
      </w:r>
      <w:r>
        <w:tab/>
      </w:r>
    </w:p>
    <w:p w14:paraId="7B0EE103" w14:textId="77777777" w:rsidR="004139DF" w:rsidRDefault="004139DF" w:rsidP="004139DF"/>
    <w:p w14:paraId="04DB2D13" w14:textId="77777777" w:rsidR="004139DF" w:rsidRDefault="004139DF" w:rsidP="004139DF">
      <w:pPr>
        <w:tabs>
          <w:tab w:val="left" w:pos="720"/>
          <w:tab w:val="left" w:pos="1440"/>
          <w:tab w:val="left" w:pos="2160"/>
          <w:tab w:val="left" w:pos="2880"/>
          <w:tab w:val="left" w:pos="3600"/>
          <w:tab w:val="left" w:pos="4320"/>
          <w:tab w:val="left" w:pos="5040"/>
        </w:tabs>
        <w:ind w:left="5040" w:hanging="5040"/>
      </w:pPr>
      <w:r>
        <w:t>Date: _________________________</w:t>
      </w:r>
      <w:r>
        <w:tab/>
      </w:r>
      <w:r>
        <w:tab/>
        <w:t xml:space="preserve">     Date: ____________________________</w:t>
      </w:r>
    </w:p>
    <w:p w14:paraId="675CE47A" w14:textId="77777777" w:rsidR="004139DF" w:rsidRDefault="004139DF" w:rsidP="004139DF"/>
    <w:p w14:paraId="71B60D76" w14:textId="77777777" w:rsidR="004139DF" w:rsidRDefault="004139DF">
      <w:pPr>
        <w:pStyle w:val="BodyText"/>
        <w:kinsoku w:val="0"/>
        <w:overflowPunct w:val="0"/>
        <w:ind w:left="130" w:right="2017" w:firstLine="11"/>
        <w:rPr>
          <w:color w:val="161616"/>
          <w:sz w:val="21"/>
          <w:szCs w:val="21"/>
        </w:rPr>
      </w:pPr>
    </w:p>
    <w:p w14:paraId="702F4C58" w14:textId="77777777" w:rsidR="003C6412" w:rsidRDefault="003C6412">
      <w:pPr>
        <w:pStyle w:val="BodyText"/>
        <w:kinsoku w:val="0"/>
        <w:overflowPunct w:val="0"/>
        <w:rPr>
          <w:sz w:val="20"/>
          <w:szCs w:val="20"/>
        </w:rPr>
      </w:pPr>
    </w:p>
    <w:p w14:paraId="6190BC22" w14:textId="77777777" w:rsidR="003C6412" w:rsidRDefault="003C6412">
      <w:pPr>
        <w:pStyle w:val="BodyText"/>
        <w:kinsoku w:val="0"/>
        <w:overflowPunct w:val="0"/>
        <w:rPr>
          <w:sz w:val="20"/>
          <w:szCs w:val="20"/>
        </w:rPr>
      </w:pPr>
    </w:p>
    <w:p w14:paraId="088E6169" w14:textId="77777777" w:rsidR="003C6412" w:rsidRDefault="003C6412">
      <w:pPr>
        <w:pStyle w:val="BodyText"/>
        <w:kinsoku w:val="0"/>
        <w:overflowPunct w:val="0"/>
        <w:spacing w:before="8"/>
        <w:rPr>
          <w:sz w:val="18"/>
          <w:szCs w:val="18"/>
        </w:rPr>
      </w:pPr>
    </w:p>
    <w:p w14:paraId="593BB2B0" w14:textId="77777777" w:rsidR="003C6412" w:rsidRDefault="003C6412">
      <w:pPr>
        <w:pStyle w:val="BodyText"/>
        <w:kinsoku w:val="0"/>
        <w:overflowPunct w:val="0"/>
        <w:spacing w:before="8"/>
        <w:rPr>
          <w:sz w:val="18"/>
          <w:szCs w:val="18"/>
        </w:rPr>
        <w:sectPr w:rsidR="003C6412" w:rsidSect="001017B1">
          <w:pgSz w:w="12240" w:h="15840"/>
          <w:pgMar w:top="1240" w:right="1170" w:bottom="280" w:left="1720" w:header="720" w:footer="720" w:gutter="0"/>
          <w:cols w:space="720" w:equalWidth="0">
            <w:col w:w="9510"/>
          </w:cols>
          <w:noEndnote/>
          <w:sectPrChange w:id="118" w:author="Eng, Esther" w:date="2019-03-04T11:42:00Z">
            <w:sectPr w:rsidR="003C6412" w:rsidSect="001017B1">
              <w:pgMar w:top="1240" w:right="200" w:bottom="280" w:left="1720" w:header="720" w:footer="720" w:gutter="0"/>
            </w:sectPr>
          </w:sectPrChange>
        </w:sectPr>
      </w:pPr>
    </w:p>
    <w:p w14:paraId="6242F6F5" w14:textId="77777777" w:rsidR="003C6412" w:rsidRDefault="003C6412">
      <w:pPr>
        <w:pStyle w:val="BodyText"/>
        <w:kinsoku w:val="0"/>
        <w:overflowPunct w:val="0"/>
        <w:spacing w:before="4"/>
        <w:rPr>
          <w:sz w:val="10"/>
          <w:szCs w:val="10"/>
        </w:rPr>
      </w:pPr>
    </w:p>
    <w:p w14:paraId="3E08F9DC" w14:textId="77777777" w:rsidR="003C6412" w:rsidRDefault="003C6412">
      <w:pPr>
        <w:pStyle w:val="BodyText"/>
        <w:kinsoku w:val="0"/>
        <w:overflowPunct w:val="0"/>
        <w:spacing w:before="10"/>
        <w:rPr>
          <w:i/>
          <w:iCs/>
          <w:sz w:val="14"/>
          <w:szCs w:val="14"/>
        </w:rPr>
      </w:pPr>
    </w:p>
    <w:p w14:paraId="79663320" w14:textId="77777777" w:rsidR="003C6412" w:rsidRDefault="003B59DF" w:rsidP="006C7F28">
      <w:pPr>
        <w:pStyle w:val="Heading1"/>
        <w:kinsoku w:val="0"/>
        <w:overflowPunct w:val="0"/>
        <w:spacing w:before="91" w:line="465" w:lineRule="auto"/>
        <w:ind w:left="3228" w:right="3128"/>
        <w:rPr>
          <w:w w:val="105"/>
        </w:rPr>
      </w:pPr>
      <w:r>
        <w:rPr>
          <w:w w:val="105"/>
        </w:rPr>
        <w:t xml:space="preserve">Exhibit A </w:t>
      </w:r>
      <w:r>
        <w:rPr>
          <w:w w:val="105"/>
          <w:u w:val="thick" w:color="000000"/>
        </w:rPr>
        <w:t>STATEMENT OF WORK</w:t>
      </w:r>
    </w:p>
    <w:p w14:paraId="60C45A65" w14:textId="77777777" w:rsidR="003C6412" w:rsidRDefault="005311DB" w:rsidP="00C83433">
      <w:pPr>
        <w:pStyle w:val="BodyText"/>
        <w:kinsoku w:val="0"/>
        <w:overflowPunct w:val="0"/>
        <w:spacing w:before="7" w:line="290" w:lineRule="auto"/>
        <w:ind w:left="307" w:right="292" w:firstLine="18"/>
        <w:jc w:val="center"/>
        <w:rPr>
          <w:b/>
          <w:bCs/>
        </w:rPr>
      </w:pPr>
      <w:r>
        <w:rPr>
          <w:b/>
          <w:bCs/>
        </w:rPr>
        <w:t>Proposal for USGS to</w:t>
      </w:r>
      <w:r w:rsidR="003B59DF">
        <w:rPr>
          <w:b/>
          <w:bCs/>
        </w:rPr>
        <w:t xml:space="preserve"> </w:t>
      </w:r>
      <w:r>
        <w:rPr>
          <w:b/>
          <w:bCs/>
        </w:rPr>
        <w:t xml:space="preserve">Develop </w:t>
      </w:r>
      <w:r w:rsidRPr="005311DB">
        <w:rPr>
          <w:b/>
          <w:bCs/>
        </w:rPr>
        <w:t>Water Management Scenario</w:t>
      </w:r>
      <w:r>
        <w:rPr>
          <w:b/>
          <w:bCs/>
        </w:rPr>
        <w:t>s and</w:t>
      </w:r>
      <w:r w:rsidRPr="005311DB">
        <w:rPr>
          <w:b/>
          <w:bCs/>
        </w:rPr>
        <w:t xml:space="preserve"> Evaluation for the Carmel River Watershed using GSFLOW</w:t>
      </w:r>
    </w:p>
    <w:p w14:paraId="67CCB3A0" w14:textId="77777777" w:rsidR="003C6412" w:rsidRDefault="003B59DF" w:rsidP="007C5A39">
      <w:pPr>
        <w:pStyle w:val="BodyText"/>
        <w:kinsoku w:val="0"/>
        <w:overflowPunct w:val="0"/>
        <w:spacing w:before="185"/>
        <w:ind w:left="114" w:right="390"/>
        <w:rPr>
          <w:b/>
          <w:bCs/>
        </w:rPr>
      </w:pPr>
      <w:r>
        <w:rPr>
          <w:b/>
          <w:bCs/>
        </w:rPr>
        <w:t>PROBLEM</w:t>
      </w:r>
    </w:p>
    <w:p w14:paraId="3313E049" w14:textId="77777777" w:rsidR="003C6412" w:rsidRDefault="003C6412">
      <w:pPr>
        <w:pStyle w:val="BodyText"/>
        <w:kinsoku w:val="0"/>
        <w:overflowPunct w:val="0"/>
        <w:ind w:right="1320"/>
        <w:rPr>
          <w:b/>
          <w:bCs/>
          <w:sz w:val="24"/>
          <w:szCs w:val="24"/>
        </w:rPr>
        <w:pPrChange w:id="119" w:author="Eng, Esther" w:date="2019-03-04T11:46:00Z">
          <w:pPr>
            <w:pStyle w:val="BodyText"/>
            <w:kinsoku w:val="0"/>
            <w:overflowPunct w:val="0"/>
            <w:ind w:right="390"/>
          </w:pPr>
        </w:pPrChange>
      </w:pPr>
    </w:p>
    <w:p w14:paraId="1C901E39" w14:textId="3CF1C125" w:rsidR="003C6412" w:rsidRDefault="003B59DF">
      <w:pPr>
        <w:pStyle w:val="BodyText"/>
        <w:kinsoku w:val="0"/>
        <w:overflowPunct w:val="0"/>
        <w:spacing w:before="178" w:line="237" w:lineRule="auto"/>
        <w:ind w:left="124" w:right="1320" w:hanging="7"/>
        <w:pPrChange w:id="120" w:author="Eng, Esther" w:date="2019-03-04T11:44:00Z">
          <w:pPr>
            <w:pStyle w:val="BodyText"/>
            <w:kinsoku w:val="0"/>
            <w:overflowPunct w:val="0"/>
            <w:spacing w:before="178" w:line="237" w:lineRule="auto"/>
            <w:ind w:left="124" w:right="2220" w:hanging="7"/>
          </w:pPr>
        </w:pPrChange>
      </w:pPr>
      <w:r>
        <w:t>The Carmel River originates in the Santa Lucia Mountains in Central California and drains a 660 km</w:t>
      </w:r>
      <w:r w:rsidR="005311DB">
        <w:rPr>
          <w:position w:val="10"/>
          <w:sz w:val="15"/>
          <w:szCs w:val="15"/>
        </w:rPr>
        <w:t xml:space="preserve">2 </w:t>
      </w:r>
      <w:r>
        <w:t>area before flowing into the Pacific Ocean at Carmel Bay.</w:t>
      </w:r>
      <w:r w:rsidR="00781167">
        <w:t xml:space="preserve"> Competing water needs in the </w:t>
      </w:r>
      <w:r>
        <w:t xml:space="preserve">basin has led the Monterey Peninsula Water Management District (MPWMD) to develop an </w:t>
      </w:r>
      <w:r w:rsidR="005311DB">
        <w:t>integrated ground</w:t>
      </w:r>
      <w:r w:rsidR="008C1A4B">
        <w:t xml:space="preserve"> water-</w:t>
      </w:r>
      <w:r w:rsidR="005311DB">
        <w:t>surface water</w:t>
      </w:r>
      <w:r>
        <w:t xml:space="preserve"> </w:t>
      </w:r>
      <w:r w:rsidR="005311DB">
        <w:t>GSFLOW model</w:t>
      </w:r>
      <w:r>
        <w:t xml:space="preserve"> of the basin (</w:t>
      </w:r>
      <w:proofErr w:type="spellStart"/>
      <w:r w:rsidR="005311DB">
        <w:t>Markstrom</w:t>
      </w:r>
      <w:proofErr w:type="spellEnd"/>
      <w:r w:rsidR="005311DB">
        <w:t xml:space="preserve"> and</w:t>
      </w:r>
      <w:r>
        <w:rPr>
          <w:spacing w:val="24"/>
        </w:rPr>
        <w:t xml:space="preserve"> </w:t>
      </w:r>
      <w:r>
        <w:t>others,</w:t>
      </w:r>
      <w:r w:rsidR="006C7F28">
        <w:t xml:space="preserve"> </w:t>
      </w:r>
      <w:r>
        <w:t xml:space="preserve">2008). </w:t>
      </w:r>
      <w:r w:rsidR="005311DB">
        <w:t xml:space="preserve">The previously developed GSFLOW model will be used </w:t>
      </w:r>
      <w:r>
        <w:t xml:space="preserve">to simulate instream flow needs for steelhead in the Carmel River and to model different water supply scenarios and their impacts on the Carmel River. </w:t>
      </w:r>
      <w:r w:rsidR="005311DB">
        <w:t>A calibrated GSFLOW model</w:t>
      </w:r>
      <w:r>
        <w:t xml:space="preserve"> has been developed; however, the MPWMD is </w:t>
      </w:r>
      <w:r w:rsidR="005311DB">
        <w:t>interested in</w:t>
      </w:r>
      <w:r>
        <w:t xml:space="preserve"> </w:t>
      </w:r>
      <w:commentRangeStart w:id="121"/>
      <w:ins w:id="122" w:author="Eng, Esther" w:date="2019-03-04T11:47:00Z">
        <w:r w:rsidR="0087197C">
          <w:t xml:space="preserve">collaborating with </w:t>
        </w:r>
        <w:commentRangeEnd w:id="121"/>
        <w:r w:rsidR="0087197C">
          <w:rPr>
            <w:rStyle w:val="CommentReference"/>
          </w:rPr>
          <w:commentReference w:id="121"/>
        </w:r>
      </w:ins>
      <w:del w:id="123" w:author="Eng, Esther" w:date="2019-03-04T11:47:00Z">
        <w:r w:rsidDel="0087197C">
          <w:delText xml:space="preserve">contracting </w:delText>
        </w:r>
        <w:r w:rsidR="00590501" w:rsidDel="0087197C">
          <w:delText xml:space="preserve">to </w:delText>
        </w:r>
      </w:del>
      <w:r w:rsidR="00590501">
        <w:t>the</w:t>
      </w:r>
      <w:r>
        <w:t xml:space="preserve"> U.S. Geological Survey to provide </w:t>
      </w:r>
      <w:r w:rsidR="005311DB">
        <w:t>guidance on implementation of water management scenarios into the GSFLOW model.</w:t>
      </w:r>
    </w:p>
    <w:p w14:paraId="78C3D10C" w14:textId="77777777" w:rsidR="0087197C" w:rsidRDefault="0087197C" w:rsidP="007C5A39">
      <w:pPr>
        <w:pStyle w:val="Heading1"/>
        <w:kinsoku w:val="0"/>
        <w:overflowPunct w:val="0"/>
        <w:spacing w:before="190"/>
        <w:ind w:left="127" w:right="390"/>
        <w:rPr>
          <w:ins w:id="124" w:author="Eng, Esther" w:date="2019-03-04T11:51:00Z"/>
        </w:rPr>
      </w:pPr>
    </w:p>
    <w:p w14:paraId="5FE4320B" w14:textId="1774D95F" w:rsidR="003C6412" w:rsidRDefault="003B59DF" w:rsidP="007C5A39">
      <w:pPr>
        <w:pStyle w:val="Heading1"/>
        <w:kinsoku w:val="0"/>
        <w:overflowPunct w:val="0"/>
        <w:spacing w:before="190"/>
        <w:ind w:left="127" w:right="390"/>
      </w:pPr>
      <w:r>
        <w:t>SCOPE</w:t>
      </w:r>
    </w:p>
    <w:p w14:paraId="5060B8D2" w14:textId="77777777" w:rsidR="003C6412" w:rsidRDefault="003C6412" w:rsidP="007C5A39">
      <w:pPr>
        <w:pStyle w:val="BodyText"/>
        <w:kinsoku w:val="0"/>
        <w:overflowPunct w:val="0"/>
        <w:ind w:right="390"/>
        <w:rPr>
          <w:b/>
          <w:bCs/>
          <w:sz w:val="24"/>
          <w:szCs w:val="24"/>
        </w:rPr>
      </w:pPr>
    </w:p>
    <w:p w14:paraId="299F2E8D" w14:textId="77777777" w:rsidR="003C6412" w:rsidRDefault="003B59DF">
      <w:pPr>
        <w:pStyle w:val="BodyText"/>
        <w:kinsoku w:val="0"/>
        <w:overflowPunct w:val="0"/>
        <w:spacing w:before="166" w:line="247" w:lineRule="auto"/>
        <w:ind w:left="131" w:right="1320" w:firstLine="1"/>
        <w:pPrChange w:id="125" w:author="Eng, Esther" w:date="2019-03-04T11:44:00Z">
          <w:pPr>
            <w:pStyle w:val="BodyText"/>
            <w:kinsoku w:val="0"/>
            <w:overflowPunct w:val="0"/>
            <w:spacing w:before="166" w:line="247" w:lineRule="auto"/>
            <w:ind w:left="131" w:right="2220" w:firstLine="1"/>
          </w:pPr>
        </w:pPrChange>
      </w:pPr>
      <w:r>
        <w:t xml:space="preserve">This proposal describes a cooperative program that will </w:t>
      </w:r>
      <w:r w:rsidR="005311DB">
        <w:t>develop water management scenarios</w:t>
      </w:r>
      <w:r>
        <w:t xml:space="preserve"> of the Carmel River basin using </w:t>
      </w:r>
      <w:r w:rsidR="005311DB">
        <w:t>different configurations of the Los Padres Reservoir and associated stream network that flows through the reservoir.</w:t>
      </w:r>
      <w:r>
        <w:t xml:space="preserve"> </w:t>
      </w:r>
      <w:r w:rsidR="005311DB">
        <w:t xml:space="preserve">Additionally, different groundwater pumping scenarios will be implemented in the model using data provided by MPWMD. </w:t>
      </w:r>
      <w:r>
        <w:t xml:space="preserve">The MPWMD will work in </w:t>
      </w:r>
      <w:r w:rsidR="005311DB">
        <w:t>cooperation with</w:t>
      </w:r>
      <w:r>
        <w:t xml:space="preserve"> the U.S. </w:t>
      </w:r>
      <w:r w:rsidR="00590501">
        <w:t>Geological Survey</w:t>
      </w:r>
      <w:r>
        <w:rPr>
          <w:spacing w:val="50"/>
        </w:rPr>
        <w:t xml:space="preserve"> </w:t>
      </w:r>
      <w:r>
        <w:t>(USGS).</w:t>
      </w:r>
    </w:p>
    <w:p w14:paraId="4802333F" w14:textId="77777777" w:rsidR="0087197C" w:rsidRDefault="0087197C" w:rsidP="001017B1">
      <w:pPr>
        <w:pStyle w:val="Heading1"/>
        <w:kinsoku w:val="0"/>
        <w:overflowPunct w:val="0"/>
        <w:spacing w:before="190"/>
        <w:ind w:left="135" w:right="1320"/>
        <w:rPr>
          <w:ins w:id="126" w:author="Eng, Esther" w:date="2019-03-04T11:51:00Z"/>
        </w:rPr>
      </w:pPr>
    </w:p>
    <w:p w14:paraId="5AC99E07" w14:textId="79CCFC91" w:rsidR="003C6412" w:rsidRDefault="003B59DF">
      <w:pPr>
        <w:pStyle w:val="Heading1"/>
        <w:kinsoku w:val="0"/>
        <w:overflowPunct w:val="0"/>
        <w:spacing w:before="190"/>
        <w:ind w:left="135" w:right="1320"/>
        <w:pPrChange w:id="127" w:author="Eng, Esther" w:date="2019-03-04T11:44:00Z">
          <w:pPr>
            <w:pStyle w:val="Heading1"/>
            <w:kinsoku w:val="0"/>
            <w:overflowPunct w:val="0"/>
            <w:spacing w:before="190"/>
            <w:ind w:left="135" w:right="390"/>
          </w:pPr>
        </w:pPrChange>
      </w:pPr>
      <w:r>
        <w:t>OBJECTIVES</w:t>
      </w:r>
    </w:p>
    <w:p w14:paraId="03C06556" w14:textId="77777777" w:rsidR="003C6412" w:rsidRDefault="003C6412">
      <w:pPr>
        <w:pStyle w:val="BodyText"/>
        <w:kinsoku w:val="0"/>
        <w:overflowPunct w:val="0"/>
        <w:ind w:right="1320"/>
        <w:rPr>
          <w:b/>
          <w:bCs/>
          <w:sz w:val="24"/>
          <w:szCs w:val="24"/>
        </w:rPr>
        <w:pPrChange w:id="128" w:author="Eng, Esther" w:date="2019-03-04T11:44:00Z">
          <w:pPr>
            <w:pStyle w:val="BodyText"/>
            <w:kinsoku w:val="0"/>
            <w:overflowPunct w:val="0"/>
            <w:ind w:right="390"/>
          </w:pPr>
        </w:pPrChange>
      </w:pPr>
    </w:p>
    <w:p w14:paraId="06FC5236" w14:textId="77777777" w:rsidR="003C6412" w:rsidRDefault="003B59DF">
      <w:pPr>
        <w:pStyle w:val="BodyText"/>
        <w:kinsoku w:val="0"/>
        <w:overflowPunct w:val="0"/>
        <w:spacing w:before="171" w:line="249" w:lineRule="auto"/>
        <w:ind w:left="180" w:right="1320"/>
        <w:pPrChange w:id="129" w:author="Eng, Esther" w:date="2019-03-04T11:44:00Z">
          <w:pPr>
            <w:pStyle w:val="BodyText"/>
            <w:kinsoku w:val="0"/>
            <w:overflowPunct w:val="0"/>
            <w:spacing w:before="171" w:line="249" w:lineRule="auto"/>
            <w:ind w:left="180" w:right="2220"/>
          </w:pPr>
        </w:pPrChange>
      </w:pPr>
      <w:r>
        <w:t xml:space="preserve">This study will </w:t>
      </w:r>
      <w:r w:rsidR="00590501">
        <w:t>construct at least 5 different model</w:t>
      </w:r>
      <w:r>
        <w:t xml:space="preserve"> (GSFLOW) </w:t>
      </w:r>
      <w:r w:rsidR="00590501">
        <w:t xml:space="preserve">configurations </w:t>
      </w:r>
      <w:r>
        <w:t>for the Carmel River basin</w:t>
      </w:r>
      <w:r w:rsidR="00590501">
        <w:t xml:space="preserve"> that emulate different water management options for improving Carmel River flows for fish</w:t>
      </w:r>
      <w:r>
        <w:t>. The objective of this study is to</w:t>
      </w:r>
      <w:r w:rsidR="006B1AA8">
        <w:t xml:space="preserve"> predict how the Carmel River streamflow is impacted by the management scenarios itemized and described below.</w:t>
      </w:r>
    </w:p>
    <w:p w14:paraId="18EA9D6A" w14:textId="77777777" w:rsidR="003C6412" w:rsidRDefault="003C6412">
      <w:pPr>
        <w:pStyle w:val="BodyText"/>
        <w:kinsoku w:val="0"/>
        <w:overflowPunct w:val="0"/>
        <w:ind w:left="180" w:right="1320"/>
        <w:rPr>
          <w:sz w:val="24"/>
          <w:szCs w:val="24"/>
        </w:rPr>
        <w:pPrChange w:id="130" w:author="Eng, Esther" w:date="2019-03-04T11:44:00Z">
          <w:pPr>
            <w:pStyle w:val="BodyText"/>
            <w:kinsoku w:val="0"/>
            <w:overflowPunct w:val="0"/>
            <w:ind w:left="180" w:right="390"/>
          </w:pPr>
        </w:pPrChange>
      </w:pPr>
    </w:p>
    <w:p w14:paraId="7BA59D08" w14:textId="77777777" w:rsidR="003C6412" w:rsidRDefault="003B59DF">
      <w:pPr>
        <w:pStyle w:val="BodyText"/>
        <w:kinsoku w:val="0"/>
        <w:overflowPunct w:val="0"/>
        <w:ind w:right="1320" w:firstLine="180"/>
        <w:rPr>
          <w:w w:val="105"/>
        </w:rPr>
        <w:pPrChange w:id="131" w:author="Eng, Esther" w:date="2019-03-04T11:44:00Z">
          <w:pPr>
            <w:pStyle w:val="BodyText"/>
            <w:kinsoku w:val="0"/>
            <w:overflowPunct w:val="0"/>
            <w:ind w:right="390" w:firstLine="180"/>
          </w:pPr>
        </w:pPrChange>
      </w:pPr>
      <w:r>
        <w:rPr>
          <w:w w:val="105"/>
        </w:rPr>
        <w:t>This proposal encompasses the following tasks outlined below.</w:t>
      </w:r>
    </w:p>
    <w:p w14:paraId="1B863E95" w14:textId="77777777" w:rsidR="003C6412" w:rsidRDefault="003C6412">
      <w:pPr>
        <w:pStyle w:val="BodyText"/>
        <w:kinsoku w:val="0"/>
        <w:overflowPunct w:val="0"/>
        <w:spacing w:before="1"/>
        <w:ind w:left="144" w:right="1320"/>
        <w:rPr>
          <w:sz w:val="20"/>
          <w:szCs w:val="20"/>
        </w:rPr>
        <w:pPrChange w:id="132" w:author="Eng, Esther" w:date="2019-03-04T11:44:00Z">
          <w:pPr>
            <w:pStyle w:val="BodyText"/>
            <w:kinsoku w:val="0"/>
            <w:overflowPunct w:val="0"/>
            <w:spacing w:before="1"/>
            <w:ind w:left="144" w:right="2130"/>
          </w:pPr>
        </w:pPrChange>
      </w:pPr>
    </w:p>
    <w:p w14:paraId="081BAB94" w14:textId="77777777" w:rsidR="003C6412" w:rsidRPr="007C5A39" w:rsidRDefault="006B1AA8">
      <w:pPr>
        <w:pStyle w:val="BodyText"/>
        <w:kinsoku w:val="0"/>
        <w:overflowPunct w:val="0"/>
        <w:spacing w:before="1" w:line="244" w:lineRule="auto"/>
        <w:ind w:left="180" w:right="1320"/>
        <w:pPrChange w:id="133" w:author="Eng, Esther" w:date="2019-03-04T11:44:00Z">
          <w:pPr>
            <w:pStyle w:val="BodyText"/>
            <w:kinsoku w:val="0"/>
            <w:overflowPunct w:val="0"/>
            <w:spacing w:before="1" w:line="244" w:lineRule="auto"/>
            <w:ind w:left="180" w:right="2131"/>
          </w:pPr>
        </w:pPrChange>
      </w:pPr>
      <w:r>
        <w:t>Water management scenarios using the GSFLOW model will be constructed to simulate the following water management scenarios</w:t>
      </w:r>
      <w:r w:rsidR="007C5A39">
        <w:t>:</w:t>
      </w:r>
    </w:p>
    <w:p w14:paraId="28921140" w14:textId="77777777" w:rsidR="007C5A39" w:rsidRDefault="007C5A39">
      <w:pPr>
        <w:pStyle w:val="BodyText"/>
        <w:kinsoku w:val="0"/>
        <w:overflowPunct w:val="0"/>
        <w:ind w:left="634" w:right="1320"/>
        <w:pPrChange w:id="134" w:author="Eng, Esther" w:date="2019-03-04T11:44:00Z">
          <w:pPr>
            <w:pStyle w:val="BodyText"/>
            <w:kinsoku w:val="0"/>
            <w:overflowPunct w:val="0"/>
            <w:ind w:left="634" w:right="2131"/>
          </w:pPr>
        </w:pPrChange>
      </w:pPr>
    </w:p>
    <w:p w14:paraId="06AC9ED8" w14:textId="77777777" w:rsidR="007C5A39" w:rsidRPr="00F8301E" w:rsidRDefault="00751F8D">
      <w:pPr>
        <w:pStyle w:val="BodyText"/>
        <w:numPr>
          <w:ilvl w:val="0"/>
          <w:numId w:val="9"/>
        </w:numPr>
        <w:kinsoku w:val="0"/>
        <w:overflowPunct w:val="0"/>
        <w:ind w:left="576" w:right="1320" w:firstLine="0"/>
        <w:rPr>
          <w:color w:val="833C0B" w:themeColor="accent2" w:themeShade="80"/>
        </w:rPr>
        <w:pPrChange w:id="135" w:author="Eng, Esther" w:date="2019-03-04T11:44:00Z">
          <w:pPr>
            <w:pStyle w:val="BodyText"/>
            <w:numPr>
              <w:numId w:val="9"/>
            </w:numPr>
            <w:kinsoku w:val="0"/>
            <w:overflowPunct w:val="0"/>
            <w:ind w:left="576" w:right="2131" w:hanging="360"/>
          </w:pPr>
        </w:pPrChange>
      </w:pPr>
      <w:commentRangeStart w:id="136"/>
      <w:r w:rsidRPr="008E2BB8">
        <w:rPr>
          <w:color w:val="833C0B" w:themeColor="accent2" w:themeShade="80"/>
        </w:rPr>
        <w:t xml:space="preserve"> </w:t>
      </w:r>
      <w:r w:rsidR="000647F8" w:rsidRPr="00F8301E">
        <w:rPr>
          <w:color w:val="833C0B" w:themeColor="accent2" w:themeShade="80"/>
        </w:rPr>
        <w:t>Model configurated to simulate r</w:t>
      </w:r>
      <w:r w:rsidR="00530233" w:rsidRPr="00F8301E">
        <w:rPr>
          <w:color w:val="833C0B" w:themeColor="accent2" w:themeShade="80"/>
        </w:rPr>
        <w:t xml:space="preserve">emoval of Los Padres </w:t>
      </w:r>
      <w:r w:rsidR="009663F0" w:rsidRPr="00F8301E">
        <w:rPr>
          <w:color w:val="833C0B" w:themeColor="accent2" w:themeShade="80"/>
        </w:rPr>
        <w:t>Dam</w:t>
      </w:r>
      <w:r w:rsidR="000647F8" w:rsidRPr="00F8301E">
        <w:rPr>
          <w:color w:val="833C0B" w:themeColor="accent2" w:themeShade="80"/>
        </w:rPr>
        <w:t>,</w:t>
      </w:r>
      <w:r w:rsidR="009663F0" w:rsidRPr="00F8301E">
        <w:rPr>
          <w:color w:val="833C0B" w:themeColor="accent2" w:themeShade="80"/>
        </w:rPr>
        <w:t xml:space="preserve"> </w:t>
      </w:r>
      <w:r w:rsidR="00530233" w:rsidRPr="00F8301E">
        <w:rPr>
          <w:color w:val="833C0B" w:themeColor="accent2" w:themeShade="80"/>
        </w:rPr>
        <w:t xml:space="preserve">with </w:t>
      </w:r>
      <w:r w:rsidR="007C5A39" w:rsidRPr="00F8301E">
        <w:rPr>
          <w:color w:val="833C0B" w:themeColor="accent2" w:themeShade="80"/>
        </w:rPr>
        <w:t xml:space="preserve">a water right of 3,376 </w:t>
      </w:r>
      <w:commentRangeEnd w:id="136"/>
      <w:r w:rsidR="0087197C">
        <w:rPr>
          <w:rStyle w:val="CommentReference"/>
        </w:rPr>
        <w:commentReference w:id="136"/>
      </w:r>
      <w:r w:rsidR="007C5A39" w:rsidRPr="00F8301E">
        <w:rPr>
          <w:color w:val="833C0B" w:themeColor="accent2" w:themeShade="80"/>
        </w:rPr>
        <w:t>acre-feet</w:t>
      </w:r>
      <w:r w:rsidR="00530233" w:rsidRPr="00F8301E">
        <w:rPr>
          <w:color w:val="833C0B" w:themeColor="accent2" w:themeShade="80"/>
        </w:rPr>
        <w:t xml:space="preserve"> per year (</w:t>
      </w:r>
      <w:proofErr w:type="spellStart"/>
      <w:r w:rsidR="00530233" w:rsidRPr="00F8301E">
        <w:rPr>
          <w:color w:val="833C0B" w:themeColor="accent2" w:themeShade="80"/>
        </w:rPr>
        <w:t>afy</w:t>
      </w:r>
      <w:proofErr w:type="spellEnd"/>
      <w:r w:rsidR="00530233" w:rsidRPr="00F8301E">
        <w:rPr>
          <w:color w:val="833C0B" w:themeColor="accent2" w:themeShade="80"/>
        </w:rPr>
        <w:t>)</w:t>
      </w:r>
      <w:r w:rsidR="009663F0" w:rsidRPr="00F8301E">
        <w:rPr>
          <w:color w:val="833C0B" w:themeColor="accent2" w:themeShade="80"/>
        </w:rPr>
        <w:t>,</w:t>
      </w:r>
      <w:r w:rsidR="00530233" w:rsidRPr="00F8301E">
        <w:rPr>
          <w:color w:val="833C0B" w:themeColor="accent2" w:themeShade="80"/>
        </w:rPr>
        <w:t xml:space="preserve"> which reflects the </w:t>
      </w:r>
      <w:r w:rsidR="007C5A39" w:rsidRPr="00F8301E">
        <w:rPr>
          <w:color w:val="833C0B" w:themeColor="accent2" w:themeShade="80"/>
        </w:rPr>
        <w:t>Cease and Desist Order.</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14:paraId="275668BC" w14:textId="77777777" w:rsidR="007C5A39" w:rsidRPr="00F8301E" w:rsidRDefault="007C5A39">
      <w:pPr>
        <w:pStyle w:val="BodyText"/>
        <w:kinsoku w:val="0"/>
        <w:overflowPunct w:val="0"/>
        <w:ind w:left="576" w:right="1320"/>
        <w:rPr>
          <w:color w:val="833C0B" w:themeColor="accent2" w:themeShade="80"/>
        </w:rPr>
        <w:pPrChange w:id="137" w:author="Eng, Esther" w:date="2019-03-04T11:44:00Z">
          <w:pPr>
            <w:pStyle w:val="BodyText"/>
            <w:kinsoku w:val="0"/>
            <w:overflowPunct w:val="0"/>
            <w:ind w:left="576" w:right="2131"/>
          </w:pPr>
        </w:pPrChange>
      </w:pPr>
    </w:p>
    <w:p w14:paraId="38FCCAD7" w14:textId="77777777" w:rsidR="007C5A39" w:rsidRPr="00F8301E" w:rsidRDefault="007C5A39">
      <w:pPr>
        <w:pStyle w:val="BodyText"/>
        <w:numPr>
          <w:ilvl w:val="0"/>
          <w:numId w:val="9"/>
        </w:numPr>
        <w:kinsoku w:val="0"/>
        <w:overflowPunct w:val="0"/>
        <w:ind w:left="576" w:right="1320" w:firstLine="0"/>
        <w:rPr>
          <w:color w:val="833C0B" w:themeColor="accent2" w:themeShade="80"/>
        </w:rPr>
        <w:pPrChange w:id="138" w:author="Eng, Esther" w:date="2019-03-04T11:44:00Z">
          <w:pPr>
            <w:pStyle w:val="BodyText"/>
            <w:numPr>
              <w:numId w:val="9"/>
            </w:numPr>
            <w:kinsoku w:val="0"/>
            <w:overflowPunct w:val="0"/>
            <w:ind w:left="576" w:right="2131" w:hanging="360"/>
          </w:pPr>
        </w:pPrChange>
      </w:pPr>
      <w:r w:rsidRPr="00F8301E">
        <w:rPr>
          <w:color w:val="833C0B" w:themeColor="accent2" w:themeShade="80"/>
        </w:rPr>
        <w:t xml:space="preserve">Model configurated to simulate removal of Los Padres </w:t>
      </w:r>
      <w:r w:rsidR="000647F8" w:rsidRPr="00F8301E">
        <w:rPr>
          <w:color w:val="833C0B" w:themeColor="accent2" w:themeShade="80"/>
        </w:rPr>
        <w:t>D</w:t>
      </w:r>
      <w:r w:rsidRPr="00F8301E">
        <w:rPr>
          <w:color w:val="833C0B" w:themeColor="accent2" w:themeShade="80"/>
        </w:rPr>
        <w:t xml:space="preserve">am, a water right of 1,197 </w:t>
      </w:r>
      <w:proofErr w:type="spellStart"/>
      <w:r w:rsidR="00530233" w:rsidRPr="00F8301E">
        <w:rPr>
          <w:color w:val="833C0B" w:themeColor="accent2" w:themeShade="80"/>
        </w:rPr>
        <w:t>afy</w:t>
      </w:r>
      <w:proofErr w:type="spellEnd"/>
      <w:r w:rsidRPr="00F8301E">
        <w:rPr>
          <w:color w:val="833C0B" w:themeColor="accent2" w:themeShade="80"/>
        </w:rPr>
        <w:t xml:space="preserve">, </w:t>
      </w:r>
      <w:r w:rsidR="00530233" w:rsidRPr="00F8301E">
        <w:rPr>
          <w:color w:val="833C0B" w:themeColor="accent2" w:themeShade="80"/>
        </w:rPr>
        <w:lastRenderedPageBreak/>
        <w:t>which reflects the loss of Cal-</w:t>
      </w:r>
      <w:proofErr w:type="spellStart"/>
      <w:r w:rsidR="00530233" w:rsidRPr="00F8301E">
        <w:rPr>
          <w:color w:val="833C0B" w:themeColor="accent2" w:themeShade="80"/>
        </w:rPr>
        <w:t>Am’s</w:t>
      </w:r>
      <w:proofErr w:type="spellEnd"/>
      <w:r w:rsidR="00530233" w:rsidRPr="00F8301E">
        <w:rPr>
          <w:color w:val="833C0B" w:themeColor="accent2" w:themeShade="80"/>
        </w:rPr>
        <w:t xml:space="preserve"> Los Padres Reservoir water right of 2</w:t>
      </w:r>
      <w:r w:rsidR="009663F0" w:rsidRPr="00F8301E">
        <w:rPr>
          <w:color w:val="833C0B" w:themeColor="accent2" w:themeShade="80"/>
        </w:rPr>
        <w:t>,</w:t>
      </w:r>
      <w:r w:rsidR="00530233" w:rsidRPr="00F8301E">
        <w:rPr>
          <w:color w:val="833C0B" w:themeColor="accent2" w:themeShade="80"/>
        </w:rPr>
        <w:t xml:space="preserve">179 </w:t>
      </w:r>
      <w:r w:rsidR="009663F0" w:rsidRPr="00F8301E">
        <w:rPr>
          <w:color w:val="833C0B" w:themeColor="accent2" w:themeShade="80"/>
        </w:rPr>
        <w:t>acre-feet</w:t>
      </w:r>
      <w:r w:rsidR="00530233" w:rsidRPr="00F8301E">
        <w:rPr>
          <w:color w:val="833C0B" w:themeColor="accent2" w:themeShade="80"/>
        </w:rPr>
        <w: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14:paraId="54FE6C13" w14:textId="77777777" w:rsidR="007C5A39" w:rsidRPr="00F8301E" w:rsidRDefault="007C5A39">
      <w:pPr>
        <w:pStyle w:val="BodyText"/>
        <w:kinsoku w:val="0"/>
        <w:overflowPunct w:val="0"/>
        <w:ind w:left="576" w:right="1320"/>
        <w:rPr>
          <w:color w:val="833C0B" w:themeColor="accent2" w:themeShade="80"/>
        </w:rPr>
        <w:pPrChange w:id="139" w:author="Eng, Esther" w:date="2019-03-04T11:44:00Z">
          <w:pPr>
            <w:pStyle w:val="BodyText"/>
            <w:kinsoku w:val="0"/>
            <w:overflowPunct w:val="0"/>
            <w:ind w:left="576" w:right="2131"/>
          </w:pPr>
        </w:pPrChange>
      </w:pPr>
    </w:p>
    <w:p w14:paraId="3F850A2A" w14:textId="77777777" w:rsidR="007C5A39" w:rsidRPr="00F8301E" w:rsidRDefault="007C5A39">
      <w:pPr>
        <w:pStyle w:val="BodyText"/>
        <w:numPr>
          <w:ilvl w:val="0"/>
          <w:numId w:val="9"/>
        </w:numPr>
        <w:kinsoku w:val="0"/>
        <w:overflowPunct w:val="0"/>
        <w:ind w:left="576" w:right="1320" w:firstLine="0"/>
        <w:rPr>
          <w:color w:val="833C0B" w:themeColor="accent2" w:themeShade="80"/>
        </w:rPr>
        <w:pPrChange w:id="140" w:author="Eng, Esther" w:date="2019-03-04T11:44:00Z">
          <w:pPr>
            <w:pStyle w:val="BodyText"/>
            <w:numPr>
              <w:numId w:val="9"/>
            </w:numPr>
            <w:kinsoku w:val="0"/>
            <w:overflowPunct w:val="0"/>
            <w:ind w:left="576" w:right="2131" w:hanging="360"/>
          </w:pPr>
        </w:pPrChange>
      </w:pPr>
      <w:r w:rsidRPr="00F8301E">
        <w:rPr>
          <w:color w:val="833C0B" w:themeColor="accent2" w:themeShade="80"/>
        </w:rPr>
        <w:t xml:space="preserve">Model configurated to simulate installation of a rubber dam and dredging to Los Padres Reservoir, </w:t>
      </w:r>
      <w:r w:rsidR="00530233" w:rsidRPr="00F8301E">
        <w:rPr>
          <w:color w:val="833C0B" w:themeColor="accent2" w:themeShade="80"/>
        </w:rPr>
        <w:t xml:space="preserve">with a </w:t>
      </w:r>
      <w:r w:rsidRPr="00F8301E">
        <w:rPr>
          <w:color w:val="833C0B" w:themeColor="accent2" w:themeShade="80"/>
        </w:rPr>
        <w:t xml:space="preserve">water right of </w:t>
      </w:r>
      <w:r w:rsidR="0026096E" w:rsidRPr="00F8301E">
        <w:rPr>
          <w:color w:val="833C0B" w:themeColor="accent2" w:themeShade="80"/>
        </w:rPr>
        <w:t>4,492</w:t>
      </w:r>
      <w:r w:rsidRPr="00F8301E">
        <w:rPr>
          <w:color w:val="833C0B" w:themeColor="accent2" w:themeShade="80"/>
        </w:rPr>
        <w:t xml:space="preserve"> </w:t>
      </w:r>
      <w:proofErr w:type="spellStart"/>
      <w:r w:rsidR="0026096E" w:rsidRPr="00F8301E">
        <w:rPr>
          <w:color w:val="833C0B" w:themeColor="accent2" w:themeShade="80"/>
        </w:rPr>
        <w:t>afy</w:t>
      </w:r>
      <w:proofErr w:type="spellEnd"/>
      <w:r w:rsidRPr="00F8301E">
        <w:rPr>
          <w:color w:val="833C0B" w:themeColor="accent2" w:themeShade="80"/>
        </w:rPr>
        <w:t xml:space="preserve">, </w:t>
      </w:r>
      <w:r w:rsidR="0026096E" w:rsidRPr="00F8301E">
        <w:rPr>
          <w:color w:val="833C0B" w:themeColor="accent2" w:themeShade="80"/>
        </w:rPr>
        <w:t>which reflects additional storage capacity at Los Padres Reservoir (3,295 acre –feet) and Pre-1914 and Riparian Rights (1,197 acre-feet).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14:paraId="6DE3D15C" w14:textId="77777777" w:rsidR="00AB59E6" w:rsidRPr="00F8301E" w:rsidRDefault="00AB59E6">
      <w:pPr>
        <w:pStyle w:val="BodyText"/>
        <w:kinsoku w:val="0"/>
        <w:overflowPunct w:val="0"/>
        <w:ind w:left="576" w:right="1320"/>
        <w:rPr>
          <w:color w:val="833C0B" w:themeColor="accent2" w:themeShade="80"/>
        </w:rPr>
        <w:pPrChange w:id="141" w:author="Eng, Esther" w:date="2019-03-04T11:44:00Z">
          <w:pPr>
            <w:pStyle w:val="BodyText"/>
            <w:kinsoku w:val="0"/>
            <w:overflowPunct w:val="0"/>
            <w:ind w:left="576" w:right="2131"/>
          </w:pPr>
        </w:pPrChange>
      </w:pPr>
    </w:p>
    <w:p w14:paraId="57E3AA09" w14:textId="77777777" w:rsidR="00AB59E6" w:rsidRPr="00F8301E" w:rsidRDefault="00AB59E6">
      <w:pPr>
        <w:pStyle w:val="BodyText"/>
        <w:numPr>
          <w:ilvl w:val="0"/>
          <w:numId w:val="9"/>
        </w:numPr>
        <w:kinsoku w:val="0"/>
        <w:overflowPunct w:val="0"/>
        <w:ind w:left="576" w:right="1320" w:firstLine="0"/>
        <w:rPr>
          <w:color w:val="833C0B" w:themeColor="accent2" w:themeShade="80"/>
        </w:rPr>
        <w:pPrChange w:id="142" w:author="Eng, Esther" w:date="2019-03-04T11:44:00Z">
          <w:pPr>
            <w:pStyle w:val="BodyText"/>
            <w:numPr>
              <w:numId w:val="9"/>
            </w:numPr>
            <w:kinsoku w:val="0"/>
            <w:overflowPunct w:val="0"/>
            <w:ind w:left="576" w:right="2131" w:hanging="360"/>
          </w:pPr>
        </w:pPrChange>
      </w:pPr>
      <w:r w:rsidRPr="00F8301E">
        <w:rPr>
          <w:color w:val="833C0B" w:themeColor="accent2" w:themeShade="80"/>
        </w:rPr>
        <w:t>Model configurated to simulate</w:t>
      </w:r>
      <w:r w:rsidR="0026096E" w:rsidRPr="00F8301E">
        <w:rPr>
          <w:color w:val="833C0B" w:themeColor="accent2" w:themeShade="80"/>
        </w:rPr>
        <w:t xml:space="preserve"> a dredged</w:t>
      </w:r>
      <w:r w:rsidRPr="00F8301E">
        <w:rPr>
          <w:color w:val="833C0B" w:themeColor="accent2" w:themeShade="80"/>
        </w:rPr>
        <w:t xml:space="preserve"> Los Padres Reservoir </w:t>
      </w:r>
      <w:r w:rsidR="0026096E" w:rsidRPr="00F8301E">
        <w:rPr>
          <w:color w:val="833C0B" w:themeColor="accent2" w:themeShade="80"/>
        </w:rPr>
        <w:t>(</w:t>
      </w:r>
      <w:r w:rsidRPr="00F8301E">
        <w:rPr>
          <w:color w:val="833C0B" w:themeColor="accent2" w:themeShade="80"/>
        </w:rPr>
        <w:t>excluding the rubber dam)</w:t>
      </w:r>
      <w:r w:rsidR="000647F8" w:rsidRPr="00F8301E">
        <w:rPr>
          <w:color w:val="833C0B" w:themeColor="accent2" w:themeShade="80"/>
        </w:rPr>
        <w:t>,</w:t>
      </w:r>
      <w:r w:rsidR="0026096E" w:rsidRPr="00F8301E">
        <w:rPr>
          <w:color w:val="833C0B" w:themeColor="accent2" w:themeShade="80"/>
        </w:rPr>
        <w:t xml:space="preserve"> with a water right of 3,906 </w:t>
      </w:r>
      <w:proofErr w:type="spellStart"/>
      <w:r w:rsidR="0026096E" w:rsidRPr="00F8301E">
        <w:rPr>
          <w:color w:val="833C0B" w:themeColor="accent2" w:themeShade="80"/>
        </w:rPr>
        <w:t>afy</w:t>
      </w:r>
      <w:proofErr w:type="spellEnd"/>
      <w:r w:rsidR="0026096E" w:rsidRPr="00F8301E">
        <w:rPr>
          <w:color w:val="833C0B" w:themeColor="accent2" w:themeShade="80"/>
        </w:rPr>
        <w:t xml:space="preserve">, which reflects the </w:t>
      </w:r>
      <w:r w:rsidR="009663F0" w:rsidRPr="00F8301E">
        <w:rPr>
          <w:color w:val="833C0B" w:themeColor="accent2" w:themeShade="80"/>
        </w:rPr>
        <w:t>dredged</w:t>
      </w:r>
      <w:r w:rsidR="0026096E" w:rsidRPr="00F8301E">
        <w:rPr>
          <w:color w:val="833C0B" w:themeColor="accent2" w:themeShade="80"/>
        </w:rPr>
        <w:t xml:space="preserve"> Los </w:t>
      </w:r>
      <w:r w:rsidR="009663F0" w:rsidRPr="00F8301E">
        <w:rPr>
          <w:color w:val="833C0B" w:themeColor="accent2" w:themeShade="80"/>
        </w:rPr>
        <w:t>Padres</w:t>
      </w:r>
      <w:r w:rsidR="0026096E" w:rsidRPr="00F8301E">
        <w:rPr>
          <w:color w:val="833C0B" w:themeColor="accent2" w:themeShade="80"/>
        </w:rPr>
        <w:t xml:space="preserve"> Reservoir capacity (2,709 acre-feet) and Pre-1914 and Riparian Rights (1,197 acre-feet).</w:t>
      </w:r>
      <w:r w:rsidR="00D26161" w:rsidRPr="00F8301E">
        <w:rPr>
          <w:color w:val="833C0B" w:themeColor="accent2" w:themeShade="80"/>
        </w:rPr>
        <w:t xml:space="preserve">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14:paraId="53FEFF99" w14:textId="77777777" w:rsidR="0026096E" w:rsidRPr="00F8301E" w:rsidRDefault="0026096E">
      <w:pPr>
        <w:pStyle w:val="ListParagraph"/>
        <w:ind w:right="1320"/>
        <w:rPr>
          <w:color w:val="833C0B" w:themeColor="accent2" w:themeShade="80"/>
          <w:sz w:val="22"/>
          <w:szCs w:val="22"/>
        </w:rPr>
        <w:pPrChange w:id="143" w:author="Eng, Esther" w:date="2019-03-04T11:44:00Z">
          <w:pPr>
            <w:pStyle w:val="ListParagraph"/>
          </w:pPr>
        </w:pPrChange>
      </w:pPr>
    </w:p>
    <w:p w14:paraId="78A072BC" w14:textId="77777777" w:rsidR="0026096E" w:rsidRPr="00F8301E" w:rsidRDefault="0026096E">
      <w:pPr>
        <w:pStyle w:val="BodyText"/>
        <w:numPr>
          <w:ilvl w:val="0"/>
          <w:numId w:val="9"/>
        </w:numPr>
        <w:kinsoku w:val="0"/>
        <w:overflowPunct w:val="0"/>
        <w:ind w:left="576" w:right="1320" w:firstLine="0"/>
        <w:rPr>
          <w:color w:val="833C0B" w:themeColor="accent2" w:themeShade="80"/>
        </w:rPr>
        <w:pPrChange w:id="144" w:author="Eng, Esther" w:date="2019-03-04T11:44:00Z">
          <w:pPr>
            <w:pStyle w:val="BodyText"/>
            <w:numPr>
              <w:numId w:val="9"/>
            </w:numPr>
            <w:kinsoku w:val="0"/>
            <w:overflowPunct w:val="0"/>
            <w:ind w:left="576" w:right="2131" w:hanging="360"/>
          </w:pPr>
        </w:pPrChange>
      </w:pPr>
      <w:r w:rsidRPr="00F8301E">
        <w:rPr>
          <w:color w:val="833C0B" w:themeColor="accent2" w:themeShade="80"/>
        </w:rPr>
        <w:t>Model configurated to simulate the current</w:t>
      </w:r>
      <w:r w:rsidR="00D26161" w:rsidRPr="00F8301E">
        <w:rPr>
          <w:color w:val="833C0B" w:themeColor="accent2" w:themeShade="80"/>
        </w:rPr>
        <w:t xml:space="preserve"> state of Los Padres </w:t>
      </w:r>
      <w:r w:rsidR="009663F0" w:rsidRPr="00F8301E">
        <w:rPr>
          <w:color w:val="833C0B" w:themeColor="accent2" w:themeShade="80"/>
        </w:rPr>
        <w:t>Reservoir</w:t>
      </w:r>
      <w:r w:rsidR="00D26161" w:rsidRPr="00F8301E">
        <w:rPr>
          <w:color w:val="833C0B" w:themeColor="accent2" w:themeShade="80"/>
        </w:rPr>
        <w:t xml:space="preserve"> with a water right of 3,376 </w:t>
      </w:r>
      <w:proofErr w:type="spellStart"/>
      <w:r w:rsidR="00D26161" w:rsidRPr="00F8301E">
        <w:rPr>
          <w:color w:val="833C0B" w:themeColor="accent2" w:themeShade="80"/>
        </w:rPr>
        <w:t>afy</w:t>
      </w:r>
      <w:proofErr w:type="spellEnd"/>
      <w:r w:rsidR="00D26161" w:rsidRPr="00F8301E">
        <w:rPr>
          <w:color w:val="833C0B" w:themeColor="accent2" w:themeShade="80"/>
        </w:rPr>
        <w:t xml:space="preserve">, which reflects the Cease and Desist Order. In addition, a short written summary of changes made to </w:t>
      </w:r>
      <w:r w:rsidR="009663F0" w:rsidRPr="00F8301E">
        <w:rPr>
          <w:color w:val="833C0B" w:themeColor="accent2" w:themeShade="80"/>
        </w:rPr>
        <w:t xml:space="preserve">the </w:t>
      </w:r>
      <w:r w:rsidR="00D26161" w:rsidRPr="00F8301E">
        <w:rPr>
          <w:color w:val="833C0B" w:themeColor="accent2" w:themeShade="80"/>
        </w:rPr>
        <w:t>model.</w:t>
      </w:r>
    </w:p>
    <w:p w14:paraId="3E5E948D" w14:textId="77777777" w:rsidR="007C5A39" w:rsidRPr="00F8301E" w:rsidRDefault="007C5A39">
      <w:pPr>
        <w:pStyle w:val="BodyText"/>
        <w:kinsoku w:val="0"/>
        <w:overflowPunct w:val="0"/>
        <w:ind w:left="576" w:right="1320"/>
        <w:rPr>
          <w:color w:val="833C0B" w:themeColor="accent2" w:themeShade="80"/>
        </w:rPr>
        <w:pPrChange w:id="145" w:author="Eng, Esther" w:date="2019-03-04T11:44:00Z">
          <w:pPr>
            <w:pStyle w:val="BodyText"/>
            <w:kinsoku w:val="0"/>
            <w:overflowPunct w:val="0"/>
            <w:ind w:left="576" w:right="2131"/>
          </w:pPr>
        </w:pPrChange>
      </w:pPr>
    </w:p>
    <w:p w14:paraId="4D75C19C" w14:textId="77777777" w:rsidR="007C5A39" w:rsidRDefault="007C5A39">
      <w:pPr>
        <w:pStyle w:val="BodyText"/>
        <w:numPr>
          <w:ilvl w:val="0"/>
          <w:numId w:val="9"/>
        </w:numPr>
        <w:kinsoku w:val="0"/>
        <w:overflowPunct w:val="0"/>
        <w:ind w:left="576" w:right="1320" w:firstLine="0"/>
        <w:pPrChange w:id="146" w:author="Eng, Esther" w:date="2019-03-04T11:44:00Z">
          <w:pPr>
            <w:pStyle w:val="BodyText"/>
            <w:numPr>
              <w:numId w:val="9"/>
            </w:numPr>
            <w:kinsoku w:val="0"/>
            <w:overflowPunct w:val="0"/>
            <w:ind w:left="576" w:right="2130" w:hanging="360"/>
          </w:pPr>
        </w:pPrChange>
      </w:pPr>
      <w:r w:rsidRPr="00F8301E">
        <w:rPr>
          <w:color w:val="833C0B" w:themeColor="accent2" w:themeShade="80"/>
        </w:rPr>
        <w:t xml:space="preserve">Finalize </w:t>
      </w:r>
      <w:r w:rsidR="00ED0E45" w:rsidRPr="00F8301E">
        <w:rPr>
          <w:color w:val="833C0B" w:themeColor="accent2" w:themeShade="80"/>
        </w:rPr>
        <w:t>MPWMD technical memorandum documenting the construction and calibration of the Carmel River Basin Hydrologic Model</w:t>
      </w:r>
      <w:r w:rsidRPr="00F8301E">
        <w:rPr>
          <w:color w:val="833C0B" w:themeColor="accent2" w:themeShade="80"/>
        </w:rPr>
        <w:t xml:space="preserve"> </w:t>
      </w:r>
      <w:r w:rsidR="00ED0E45" w:rsidRPr="00F8301E">
        <w:rPr>
          <w:color w:val="833C0B" w:themeColor="accent2" w:themeShade="80"/>
        </w:rPr>
        <w:t>(</w:t>
      </w:r>
      <w:r w:rsidRPr="00F8301E">
        <w:rPr>
          <w:color w:val="833C0B" w:themeColor="accent2" w:themeShade="80"/>
        </w:rPr>
        <w:t>CRBHM</w:t>
      </w:r>
      <w:r w:rsidR="00ED0E45" w:rsidRPr="00F8301E">
        <w:rPr>
          <w:color w:val="833C0B" w:themeColor="accent2" w:themeShade="80"/>
        </w:rPr>
        <w:t>).</w:t>
      </w:r>
    </w:p>
    <w:p w14:paraId="39915617" w14:textId="77777777" w:rsidR="003C6412" w:rsidRDefault="003C6412">
      <w:pPr>
        <w:pStyle w:val="BodyText"/>
        <w:kinsoku w:val="0"/>
        <w:overflowPunct w:val="0"/>
        <w:spacing w:before="9"/>
        <w:ind w:left="180" w:right="1320"/>
        <w:rPr>
          <w:sz w:val="32"/>
          <w:szCs w:val="32"/>
        </w:rPr>
        <w:pPrChange w:id="147" w:author="Eng, Esther" w:date="2019-03-04T11:44:00Z">
          <w:pPr>
            <w:pStyle w:val="BodyText"/>
            <w:kinsoku w:val="0"/>
            <w:overflowPunct w:val="0"/>
            <w:spacing w:before="9"/>
            <w:ind w:left="180" w:right="2130"/>
          </w:pPr>
        </w:pPrChange>
      </w:pPr>
    </w:p>
    <w:p w14:paraId="17A070B9" w14:textId="77777777" w:rsidR="00A71620" w:rsidRDefault="00AB59E6">
      <w:pPr>
        <w:pStyle w:val="BodyText"/>
        <w:kinsoku w:val="0"/>
        <w:overflowPunct w:val="0"/>
        <w:spacing w:before="1" w:line="247" w:lineRule="auto"/>
        <w:ind w:left="180" w:right="1320"/>
        <w:pPrChange w:id="148" w:author="Eng, Esther" w:date="2019-03-04T11:44:00Z">
          <w:pPr>
            <w:pStyle w:val="BodyText"/>
            <w:kinsoku w:val="0"/>
            <w:overflowPunct w:val="0"/>
            <w:spacing w:before="1" w:line="247" w:lineRule="auto"/>
            <w:ind w:left="180" w:right="2130"/>
          </w:pPr>
        </w:pPrChange>
      </w:pPr>
      <w:r>
        <w:t xml:space="preserve">The Lake Package is used to represent Los Padres </w:t>
      </w:r>
      <w:r w:rsidR="00343DA5">
        <w:t>Reservoir</w:t>
      </w:r>
      <w:r w:rsidR="00227EC3">
        <w:t>,</w:t>
      </w:r>
      <w:r w:rsidR="00343DA5">
        <w:t xml:space="preserve"> </w:t>
      </w:r>
      <w:r w:rsidR="00227EC3">
        <w:t>and the Streamflow Routing (SFR) Package is used to represent flows in the Carmel River and tributaries</w:t>
      </w:r>
      <w:r w:rsidR="00343DA5">
        <w:t>, including channel inflows and outflows from the reservoir. To accommodate changes in the physical characteristics of the reservoir, including dredging and installation of the rubber dam, changes will be made to the Lake Package bathymetry files and to the height of the reservoir spillway</w:t>
      </w:r>
      <w:r w:rsidR="00AE4A9A">
        <w:t xml:space="preserve"> representing in the Streamflow Routing (SFR) Package</w:t>
      </w:r>
      <w:r w:rsidR="00343DA5">
        <w:t xml:space="preserve">. </w:t>
      </w:r>
    </w:p>
    <w:p w14:paraId="01111DD0" w14:textId="77777777" w:rsidR="00A71620" w:rsidRDefault="00A71620">
      <w:pPr>
        <w:pStyle w:val="BodyText"/>
        <w:kinsoku w:val="0"/>
        <w:overflowPunct w:val="0"/>
        <w:spacing w:before="1" w:line="247" w:lineRule="auto"/>
        <w:ind w:left="180" w:right="1320"/>
        <w:pPrChange w:id="149" w:author="Eng, Esther" w:date="2019-03-04T11:44:00Z">
          <w:pPr>
            <w:pStyle w:val="BodyText"/>
            <w:kinsoku w:val="0"/>
            <w:overflowPunct w:val="0"/>
            <w:spacing w:before="1" w:line="247" w:lineRule="auto"/>
            <w:ind w:left="180" w:right="2130"/>
          </w:pPr>
        </w:pPrChange>
      </w:pPr>
    </w:p>
    <w:p w14:paraId="08B1554F" w14:textId="77777777" w:rsidR="003C6412" w:rsidRDefault="00575A76">
      <w:pPr>
        <w:pStyle w:val="BodyText"/>
        <w:kinsoku w:val="0"/>
        <w:overflowPunct w:val="0"/>
        <w:spacing w:before="1" w:line="247" w:lineRule="auto"/>
        <w:ind w:left="180" w:right="1320"/>
        <w:pPrChange w:id="150" w:author="Eng, Esther" w:date="2019-03-04T11:44:00Z">
          <w:pPr>
            <w:pStyle w:val="BodyText"/>
            <w:kinsoku w:val="0"/>
            <w:overflowPunct w:val="0"/>
            <w:spacing w:before="1" w:line="247" w:lineRule="auto"/>
            <w:ind w:left="180" w:right="2130"/>
          </w:pPr>
        </w:pPrChange>
      </w:pPr>
      <w:r>
        <w:t xml:space="preserve">Los Padres reservoir will be removed from the GSFLOW model by connecting inflowing and outflowing SFR Package segments at the midpoint of the reservoir profile to represent the channel configuration prior to the installation of the reservoir. </w:t>
      </w:r>
      <w:r w:rsidR="006B175C">
        <w:t xml:space="preserve">MPWMD will provide updates </w:t>
      </w:r>
      <w:r w:rsidR="00F1437E">
        <w:t xml:space="preserve">to </w:t>
      </w:r>
      <w:r w:rsidR="006B175C">
        <w:t>reservoir release schedules for each of the different reservoir configurations</w:t>
      </w:r>
      <w:r w:rsidR="00F1437E">
        <w:t xml:space="preserve"> (e.g., dredged, rubber dam, and historical conditions).</w:t>
      </w:r>
    </w:p>
    <w:p w14:paraId="162279A4" w14:textId="77777777" w:rsidR="00ED0E45" w:rsidRDefault="00ED0E45">
      <w:pPr>
        <w:pStyle w:val="BodyText"/>
        <w:kinsoku w:val="0"/>
        <w:overflowPunct w:val="0"/>
        <w:spacing w:before="1" w:line="247" w:lineRule="auto"/>
        <w:ind w:left="180" w:right="1320"/>
        <w:pPrChange w:id="151" w:author="Eng, Esther" w:date="2019-03-04T11:44:00Z">
          <w:pPr>
            <w:pStyle w:val="BodyText"/>
            <w:kinsoku w:val="0"/>
            <w:overflowPunct w:val="0"/>
            <w:spacing w:before="1" w:line="247" w:lineRule="auto"/>
            <w:ind w:left="180" w:right="2130"/>
          </w:pPr>
        </w:pPrChange>
      </w:pPr>
    </w:p>
    <w:p w14:paraId="43A14190" w14:textId="77777777" w:rsidR="00ED0E45" w:rsidRDefault="00ED0E45">
      <w:pPr>
        <w:pStyle w:val="BodyText"/>
        <w:kinsoku w:val="0"/>
        <w:overflowPunct w:val="0"/>
        <w:spacing w:before="1" w:line="247" w:lineRule="auto"/>
        <w:ind w:left="180" w:right="1320"/>
        <w:pPrChange w:id="152" w:author="Eng, Esther" w:date="2019-03-04T11:44:00Z">
          <w:pPr>
            <w:pStyle w:val="BodyText"/>
            <w:kinsoku w:val="0"/>
            <w:overflowPunct w:val="0"/>
            <w:spacing w:before="1" w:line="247" w:lineRule="auto"/>
            <w:ind w:left="180" w:right="2130"/>
          </w:pPr>
        </w:pPrChange>
      </w:pPr>
      <w:r>
        <w:t xml:space="preserve">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w:t>
      </w:r>
      <w:r w:rsidR="00AE4A9A">
        <w:t xml:space="preserve">reductions in groundwater pumping for </w:t>
      </w:r>
      <w:r>
        <w:t>the Cease and Desist Order.</w:t>
      </w:r>
    </w:p>
    <w:p w14:paraId="1C5CFD41" w14:textId="77777777" w:rsidR="00ED0E45" w:rsidRDefault="00ED0E45">
      <w:pPr>
        <w:pStyle w:val="BodyText"/>
        <w:kinsoku w:val="0"/>
        <w:overflowPunct w:val="0"/>
        <w:spacing w:before="1" w:line="247" w:lineRule="auto"/>
        <w:ind w:left="180" w:right="1320"/>
        <w:pPrChange w:id="153" w:author="Eng, Esther" w:date="2019-03-04T11:44:00Z">
          <w:pPr>
            <w:pStyle w:val="BodyText"/>
            <w:kinsoku w:val="0"/>
            <w:overflowPunct w:val="0"/>
            <w:spacing w:before="1" w:line="247" w:lineRule="auto"/>
            <w:ind w:left="180" w:right="2130"/>
          </w:pPr>
        </w:pPrChange>
      </w:pPr>
    </w:p>
    <w:p w14:paraId="128266EA" w14:textId="77777777" w:rsidR="0087197C" w:rsidRDefault="00ED0E45" w:rsidP="001017B1">
      <w:pPr>
        <w:pStyle w:val="BodyText"/>
        <w:kinsoku w:val="0"/>
        <w:overflowPunct w:val="0"/>
        <w:spacing w:before="1" w:line="247" w:lineRule="auto"/>
        <w:ind w:left="180" w:right="1320"/>
        <w:rPr>
          <w:ins w:id="154" w:author="Eng, Esther" w:date="2019-03-04T11:51:00Z"/>
        </w:rPr>
      </w:pPr>
      <w:r>
        <w:t xml:space="preserve">The MPWMD technical memorandum is under development and requires sections be finalized and supplemented to include additional details. </w:t>
      </w:r>
    </w:p>
    <w:p w14:paraId="7A642F2A" w14:textId="0B37BAC4" w:rsidR="0087197C" w:rsidRDefault="0087197C" w:rsidP="001017B1">
      <w:pPr>
        <w:pStyle w:val="BodyText"/>
        <w:kinsoku w:val="0"/>
        <w:overflowPunct w:val="0"/>
        <w:spacing w:before="1" w:line="247" w:lineRule="auto"/>
        <w:ind w:left="180" w:right="1320"/>
        <w:rPr>
          <w:ins w:id="155" w:author="Eng, Esther" w:date="2019-03-04T11:51:00Z"/>
        </w:rPr>
      </w:pPr>
    </w:p>
    <w:p w14:paraId="740498FD" w14:textId="216D56DB" w:rsidR="0087197C" w:rsidRDefault="0087197C" w:rsidP="001017B1">
      <w:pPr>
        <w:pStyle w:val="BodyText"/>
        <w:kinsoku w:val="0"/>
        <w:overflowPunct w:val="0"/>
        <w:spacing w:before="1" w:line="247" w:lineRule="auto"/>
        <w:ind w:left="180" w:right="1320"/>
        <w:rPr>
          <w:ins w:id="156" w:author="Eng, Esther" w:date="2019-03-04T11:51:00Z"/>
        </w:rPr>
      </w:pPr>
    </w:p>
    <w:p w14:paraId="7AA9CDF8" w14:textId="7EBEE3EA" w:rsidR="0087197C" w:rsidRPr="0087197C" w:rsidRDefault="0087197C" w:rsidP="001017B1">
      <w:pPr>
        <w:pStyle w:val="BodyText"/>
        <w:kinsoku w:val="0"/>
        <w:overflowPunct w:val="0"/>
        <w:spacing w:before="1" w:line="247" w:lineRule="auto"/>
        <w:ind w:left="180" w:right="1320"/>
        <w:rPr>
          <w:ins w:id="157" w:author="Eng, Esther" w:date="2019-03-04T11:51:00Z"/>
          <w:b/>
          <w:rPrChange w:id="158" w:author="Eng, Esther" w:date="2019-03-04T11:51:00Z">
            <w:rPr>
              <w:ins w:id="159" w:author="Eng, Esther" w:date="2019-03-04T11:51:00Z"/>
            </w:rPr>
          </w:rPrChange>
        </w:rPr>
      </w:pPr>
      <w:commentRangeStart w:id="160"/>
      <w:ins w:id="161" w:author="Eng, Esther" w:date="2019-03-04T11:51:00Z">
        <w:r>
          <w:rPr>
            <w:b/>
          </w:rPr>
          <w:t>MP</w:t>
        </w:r>
      </w:ins>
      <w:ins w:id="162" w:author="Eng, Esther" w:date="2019-03-04T11:52:00Z">
        <w:r>
          <w:rPr>
            <w:b/>
          </w:rPr>
          <w:t>WMD ROLE</w:t>
        </w:r>
        <w:commentRangeEnd w:id="160"/>
        <w:r>
          <w:rPr>
            <w:rStyle w:val="CommentReference"/>
          </w:rPr>
          <w:commentReference w:id="160"/>
        </w:r>
      </w:ins>
    </w:p>
    <w:p w14:paraId="6BF7C8B2" w14:textId="1BDB4330" w:rsidR="0087197C" w:rsidRDefault="0087197C" w:rsidP="001017B1">
      <w:pPr>
        <w:pStyle w:val="BodyText"/>
        <w:kinsoku w:val="0"/>
        <w:overflowPunct w:val="0"/>
        <w:spacing w:before="1" w:line="247" w:lineRule="auto"/>
        <w:ind w:left="180" w:right="1320"/>
        <w:rPr>
          <w:ins w:id="163" w:author="Eng, Esther" w:date="2019-03-04T11:51:00Z"/>
        </w:rPr>
      </w:pPr>
    </w:p>
    <w:p w14:paraId="45AD38EB" w14:textId="77777777" w:rsidR="0087197C" w:rsidRDefault="0087197C" w:rsidP="001017B1">
      <w:pPr>
        <w:pStyle w:val="BodyText"/>
        <w:kinsoku w:val="0"/>
        <w:overflowPunct w:val="0"/>
        <w:spacing w:before="1" w:line="247" w:lineRule="auto"/>
        <w:ind w:left="180" w:right="1320"/>
        <w:rPr>
          <w:ins w:id="164" w:author="Eng, Esther" w:date="2019-03-04T11:51:00Z"/>
        </w:rPr>
      </w:pPr>
    </w:p>
    <w:p w14:paraId="6CE3FA87" w14:textId="6DE3B723" w:rsidR="0087197C" w:rsidRPr="0087197C" w:rsidRDefault="0087197C" w:rsidP="001017B1">
      <w:pPr>
        <w:pStyle w:val="BodyText"/>
        <w:kinsoku w:val="0"/>
        <w:overflowPunct w:val="0"/>
        <w:spacing w:before="1" w:line="247" w:lineRule="auto"/>
        <w:ind w:left="180" w:right="1320"/>
        <w:rPr>
          <w:ins w:id="165" w:author="Eng, Esther" w:date="2019-03-04T11:51:00Z"/>
          <w:b/>
        </w:rPr>
      </w:pPr>
      <w:ins w:id="166" w:author="Eng, Esther" w:date="2019-03-04T11:51:00Z">
        <w:r w:rsidRPr="0087197C">
          <w:rPr>
            <w:b/>
          </w:rPr>
          <w:t>USGS R</w:t>
        </w:r>
      </w:ins>
      <w:ins w:id="167" w:author="Eng, Esther" w:date="2019-03-04T11:52:00Z">
        <w:r>
          <w:rPr>
            <w:b/>
          </w:rPr>
          <w:t>OLE</w:t>
        </w:r>
      </w:ins>
    </w:p>
    <w:p w14:paraId="2F26AD24" w14:textId="77777777" w:rsidR="0087197C" w:rsidRPr="0087197C" w:rsidRDefault="0087197C" w:rsidP="001017B1">
      <w:pPr>
        <w:pStyle w:val="BodyText"/>
        <w:kinsoku w:val="0"/>
        <w:overflowPunct w:val="0"/>
        <w:spacing w:before="1" w:line="247" w:lineRule="auto"/>
        <w:ind w:left="180" w:right="1320"/>
        <w:rPr>
          <w:ins w:id="168" w:author="Eng, Esther" w:date="2019-03-04T11:51:00Z"/>
          <w:b/>
          <w:rPrChange w:id="169" w:author="Eng, Esther" w:date="2019-03-04T11:51:00Z">
            <w:rPr>
              <w:ins w:id="170" w:author="Eng, Esther" w:date="2019-03-04T11:51:00Z"/>
            </w:rPr>
          </w:rPrChange>
        </w:rPr>
      </w:pPr>
    </w:p>
    <w:p w14:paraId="366C70CB" w14:textId="707252EB" w:rsidR="00ED0E45" w:rsidRDefault="00ED0E45">
      <w:pPr>
        <w:pStyle w:val="BodyText"/>
        <w:kinsoku w:val="0"/>
        <w:overflowPunct w:val="0"/>
        <w:spacing w:before="1" w:line="247" w:lineRule="auto"/>
        <w:ind w:left="180" w:right="1320"/>
        <w:pPrChange w:id="171" w:author="Eng, Esther" w:date="2019-03-04T11:44:00Z">
          <w:pPr>
            <w:pStyle w:val="BodyText"/>
            <w:kinsoku w:val="0"/>
            <w:overflowPunct w:val="0"/>
            <w:spacing w:before="1" w:line="247" w:lineRule="auto"/>
            <w:ind w:left="180" w:right="2130"/>
          </w:pPr>
        </w:pPrChange>
      </w:pPr>
      <w:r>
        <w:t xml:space="preserve">USGS will finalize model descriptions and calibration sections, including updating and modification of </w:t>
      </w:r>
      <w:r>
        <w:lastRenderedPageBreak/>
        <w:t>illustrations and figures</w:t>
      </w:r>
      <w:r w:rsidR="00A36CC3">
        <w:t xml:space="preserve"> where necessary.</w:t>
      </w:r>
    </w:p>
    <w:p w14:paraId="792FEED7" w14:textId="77777777" w:rsidR="00F1437E" w:rsidRDefault="00F1437E">
      <w:pPr>
        <w:pStyle w:val="BodyText"/>
        <w:kinsoku w:val="0"/>
        <w:overflowPunct w:val="0"/>
        <w:spacing w:before="1" w:line="247" w:lineRule="auto"/>
        <w:ind w:left="180" w:right="1320"/>
        <w:pPrChange w:id="172" w:author="Eng, Esther" w:date="2019-03-04T11:44:00Z">
          <w:pPr>
            <w:pStyle w:val="BodyText"/>
            <w:kinsoku w:val="0"/>
            <w:overflowPunct w:val="0"/>
            <w:spacing w:before="1" w:line="247" w:lineRule="auto"/>
            <w:ind w:left="180" w:right="2130"/>
          </w:pPr>
        </w:pPrChange>
      </w:pPr>
    </w:p>
    <w:p w14:paraId="3EEA98CE" w14:textId="77777777" w:rsidR="00F1437E" w:rsidRDefault="00F1437E">
      <w:pPr>
        <w:pStyle w:val="BodyText"/>
        <w:kinsoku w:val="0"/>
        <w:overflowPunct w:val="0"/>
        <w:spacing w:before="1" w:line="247" w:lineRule="auto"/>
        <w:ind w:left="180" w:right="1320"/>
        <w:pPrChange w:id="173" w:author="Eng, Esther" w:date="2019-03-04T11:44:00Z">
          <w:pPr>
            <w:pStyle w:val="BodyText"/>
            <w:kinsoku w:val="0"/>
            <w:overflowPunct w:val="0"/>
            <w:spacing w:before="1" w:line="247" w:lineRule="auto"/>
            <w:ind w:left="180" w:right="2130"/>
          </w:pPr>
        </w:pPrChange>
      </w:pPr>
      <w:r>
        <w:t xml:space="preserve">USGS will provide technical support for all aspects of model applications for simulating the management scenarios, including model data management and archival, and review of technical documentation. </w:t>
      </w:r>
    </w:p>
    <w:p w14:paraId="48F4E37D" w14:textId="626D33D1" w:rsidR="003C6412" w:rsidRDefault="003C6412" w:rsidP="001017B1">
      <w:pPr>
        <w:pStyle w:val="BodyText"/>
        <w:kinsoku w:val="0"/>
        <w:overflowPunct w:val="0"/>
        <w:ind w:left="180" w:right="1320"/>
        <w:rPr>
          <w:ins w:id="174" w:author="Eng, Esther" w:date="2019-03-04T11:53:00Z"/>
          <w:sz w:val="24"/>
          <w:szCs w:val="24"/>
        </w:rPr>
      </w:pPr>
    </w:p>
    <w:p w14:paraId="1269C041" w14:textId="7E014398" w:rsidR="0087197C" w:rsidRDefault="0087197C" w:rsidP="001017B1">
      <w:pPr>
        <w:pStyle w:val="BodyText"/>
        <w:kinsoku w:val="0"/>
        <w:overflowPunct w:val="0"/>
        <w:ind w:left="180" w:right="1320"/>
        <w:rPr>
          <w:ins w:id="175" w:author="Eng, Esther" w:date="2019-03-04T11:53:00Z"/>
          <w:sz w:val="24"/>
          <w:szCs w:val="24"/>
        </w:rPr>
      </w:pPr>
    </w:p>
    <w:p w14:paraId="118B1116" w14:textId="1F908DA8" w:rsidR="0087197C" w:rsidRPr="0087197C" w:rsidRDefault="0087197C">
      <w:pPr>
        <w:pStyle w:val="BodyText"/>
        <w:kinsoku w:val="0"/>
        <w:overflowPunct w:val="0"/>
        <w:ind w:left="180" w:right="1320"/>
        <w:rPr>
          <w:b/>
          <w:sz w:val="24"/>
          <w:szCs w:val="24"/>
          <w:rPrChange w:id="176" w:author="Eng, Esther" w:date="2019-03-04T11:53:00Z">
            <w:rPr>
              <w:sz w:val="24"/>
              <w:szCs w:val="24"/>
            </w:rPr>
          </w:rPrChange>
        </w:rPr>
        <w:pPrChange w:id="177" w:author="Eng, Esther" w:date="2019-03-04T11:44:00Z">
          <w:pPr>
            <w:pStyle w:val="BodyText"/>
            <w:kinsoku w:val="0"/>
            <w:overflowPunct w:val="0"/>
            <w:ind w:left="180" w:right="2130"/>
          </w:pPr>
        </w:pPrChange>
      </w:pPr>
      <w:commentRangeStart w:id="178"/>
      <w:ins w:id="179" w:author="Eng, Esther" w:date="2019-03-04T11:53:00Z">
        <w:r>
          <w:rPr>
            <w:b/>
            <w:sz w:val="24"/>
            <w:szCs w:val="24"/>
          </w:rPr>
          <w:t>ANTICIPATED OUTCOME/RESULTS</w:t>
        </w:r>
        <w:commentRangeEnd w:id="178"/>
        <w:r>
          <w:rPr>
            <w:rStyle w:val="CommentReference"/>
          </w:rPr>
          <w:commentReference w:id="178"/>
        </w:r>
      </w:ins>
    </w:p>
    <w:p w14:paraId="75C80547" w14:textId="77777777" w:rsidR="003C6412" w:rsidRDefault="003C6412" w:rsidP="007C5A39">
      <w:pPr>
        <w:pStyle w:val="BodyText"/>
        <w:kinsoku w:val="0"/>
        <w:overflowPunct w:val="0"/>
        <w:spacing w:before="3"/>
        <w:ind w:left="180" w:right="2130"/>
        <w:rPr>
          <w:sz w:val="32"/>
          <w:szCs w:val="32"/>
        </w:rPr>
      </w:pPr>
    </w:p>
    <w:p w14:paraId="157F70F4" w14:textId="77777777" w:rsidR="003C6412" w:rsidRDefault="003C6412" w:rsidP="007C5A39">
      <w:pPr>
        <w:pStyle w:val="BodyText"/>
        <w:kinsoku w:val="0"/>
        <w:overflowPunct w:val="0"/>
        <w:spacing w:before="37"/>
        <w:ind w:left="180" w:right="390"/>
        <w:rPr>
          <w:w w:val="600"/>
          <w:sz w:val="6"/>
          <w:szCs w:val="6"/>
        </w:rPr>
        <w:sectPr w:rsidR="003C6412">
          <w:pgSz w:w="12240" w:h="15840"/>
          <w:pgMar w:top="1480" w:right="0" w:bottom="0" w:left="1560" w:header="720" w:footer="720" w:gutter="0"/>
          <w:cols w:space="720" w:equalWidth="0">
            <w:col w:w="10680"/>
          </w:cols>
          <w:noEndnote/>
        </w:sectPr>
      </w:pPr>
    </w:p>
    <w:p w14:paraId="551CF35E" w14:textId="77777777" w:rsidR="003C6412" w:rsidRDefault="003C6412" w:rsidP="007C5A39">
      <w:pPr>
        <w:pStyle w:val="BodyText"/>
        <w:kinsoku w:val="0"/>
        <w:overflowPunct w:val="0"/>
        <w:spacing w:before="9"/>
        <w:ind w:left="180" w:right="390"/>
        <w:rPr>
          <w:sz w:val="12"/>
          <w:szCs w:val="12"/>
        </w:rPr>
      </w:pPr>
    </w:p>
    <w:p w14:paraId="52B135DD" w14:textId="77777777" w:rsidR="003C6412" w:rsidRDefault="003B59DF">
      <w:pPr>
        <w:pStyle w:val="Heading1"/>
        <w:kinsoku w:val="0"/>
        <w:overflowPunct w:val="0"/>
        <w:spacing w:before="212"/>
        <w:ind w:left="4043" w:right="3926"/>
        <w:jc w:val="center"/>
      </w:pPr>
      <w:r>
        <w:rPr>
          <w:u w:val="thick" w:color="000000"/>
        </w:rPr>
        <w:t>BUDGET</w:t>
      </w:r>
    </w:p>
    <w:p w14:paraId="736C3B85" w14:textId="77777777" w:rsidR="003C6412" w:rsidRDefault="003C6412">
      <w:pPr>
        <w:pStyle w:val="BodyText"/>
        <w:kinsoku w:val="0"/>
        <w:overflowPunct w:val="0"/>
        <w:spacing w:before="2"/>
        <w:rPr>
          <w:b/>
          <w:bCs/>
          <w:sz w:val="19"/>
          <w:szCs w:val="19"/>
        </w:rPr>
      </w:pPr>
    </w:p>
    <w:tbl>
      <w:tblPr>
        <w:tblW w:w="0" w:type="auto"/>
        <w:tblInd w:w="2280" w:type="dxa"/>
        <w:tblLayout w:type="fixed"/>
        <w:tblCellMar>
          <w:left w:w="0" w:type="dxa"/>
          <w:right w:w="0" w:type="dxa"/>
        </w:tblCellMar>
        <w:tblLook w:val="0000" w:firstRow="0" w:lastRow="0" w:firstColumn="0" w:lastColumn="0" w:noHBand="0" w:noVBand="0"/>
      </w:tblPr>
      <w:tblGrid>
        <w:gridCol w:w="2259"/>
        <w:gridCol w:w="2261"/>
      </w:tblGrid>
      <w:tr w:rsidR="003C6412" w:rsidRPr="003B59DF" w14:paraId="22DB1F75" w14:textId="77777777">
        <w:trPr>
          <w:trHeight w:hRule="exact" w:val="396"/>
        </w:trPr>
        <w:tc>
          <w:tcPr>
            <w:tcW w:w="2259" w:type="dxa"/>
            <w:tcBorders>
              <w:top w:val="single" w:sz="5" w:space="0" w:color="000000"/>
              <w:left w:val="single" w:sz="5" w:space="0" w:color="000000"/>
              <w:bottom w:val="single" w:sz="4" w:space="0" w:color="000000"/>
              <w:right w:val="single" w:sz="5" w:space="0" w:color="000000"/>
            </w:tcBorders>
          </w:tcPr>
          <w:p w14:paraId="1A344E29" w14:textId="77777777" w:rsidR="003C6412" w:rsidRPr="003B59DF" w:rsidRDefault="003B59DF">
            <w:pPr>
              <w:pStyle w:val="TableParagraph"/>
              <w:kinsoku w:val="0"/>
              <w:overflowPunct w:val="0"/>
              <w:spacing w:line="172" w:lineRule="exact"/>
            </w:pPr>
            <w:commentRangeStart w:id="180"/>
            <w:r w:rsidRPr="003B59DF">
              <w:rPr>
                <w:b/>
                <w:bCs/>
                <w:sz w:val="15"/>
                <w:szCs w:val="15"/>
              </w:rPr>
              <w:t>Task</w:t>
            </w:r>
          </w:p>
        </w:tc>
        <w:tc>
          <w:tcPr>
            <w:tcW w:w="2261" w:type="dxa"/>
            <w:tcBorders>
              <w:top w:val="single" w:sz="5" w:space="0" w:color="000000"/>
              <w:left w:val="single" w:sz="5" w:space="0" w:color="000000"/>
              <w:bottom w:val="single" w:sz="4" w:space="0" w:color="000000"/>
              <w:right w:val="single" w:sz="4" w:space="0" w:color="000000"/>
            </w:tcBorders>
          </w:tcPr>
          <w:p w14:paraId="63A743A6" w14:textId="77777777" w:rsidR="003C6412" w:rsidRPr="003B59DF" w:rsidRDefault="003B59DF">
            <w:pPr>
              <w:pStyle w:val="TableParagraph"/>
              <w:kinsoku w:val="0"/>
              <w:overflowPunct w:val="0"/>
              <w:spacing w:line="167" w:lineRule="exact"/>
              <w:ind w:left="571" w:right="571"/>
              <w:jc w:val="center"/>
            </w:pPr>
            <w:r w:rsidRPr="003B59DF">
              <w:rPr>
                <w:b/>
                <w:bCs/>
                <w:sz w:val="15"/>
                <w:szCs w:val="15"/>
              </w:rPr>
              <w:t>Fiscal Year 201</w:t>
            </w:r>
            <w:r w:rsidR="007840B0">
              <w:rPr>
                <w:b/>
                <w:bCs/>
                <w:sz w:val="15"/>
                <w:szCs w:val="15"/>
              </w:rPr>
              <w:t>9</w:t>
            </w:r>
          </w:p>
        </w:tc>
      </w:tr>
      <w:tr w:rsidR="003C6412" w:rsidRPr="003B59DF" w14:paraId="7D48500C" w14:textId="77777777">
        <w:trPr>
          <w:trHeight w:hRule="exact" w:val="396"/>
        </w:trPr>
        <w:tc>
          <w:tcPr>
            <w:tcW w:w="2259" w:type="dxa"/>
            <w:tcBorders>
              <w:top w:val="single" w:sz="4" w:space="0" w:color="000000"/>
              <w:left w:val="single" w:sz="5" w:space="0" w:color="000000"/>
              <w:bottom w:val="single" w:sz="5" w:space="0" w:color="000000"/>
              <w:right w:val="single" w:sz="5" w:space="0" w:color="000000"/>
            </w:tcBorders>
          </w:tcPr>
          <w:p w14:paraId="4B529169" w14:textId="77777777" w:rsidR="003C6412" w:rsidRPr="003B59DF" w:rsidRDefault="007840B0">
            <w:pPr>
              <w:pStyle w:val="TableParagraph"/>
              <w:kinsoku w:val="0"/>
              <w:overflowPunct w:val="0"/>
              <w:spacing w:before="8"/>
              <w:ind w:left="98"/>
            </w:pPr>
            <w:r>
              <w:rPr>
                <w:w w:val="105"/>
                <w:sz w:val="14"/>
                <w:szCs w:val="14"/>
              </w:rPr>
              <w:t>Water management Scenarios</w:t>
            </w:r>
          </w:p>
        </w:tc>
        <w:tc>
          <w:tcPr>
            <w:tcW w:w="2261" w:type="dxa"/>
            <w:tcBorders>
              <w:top w:val="single" w:sz="4" w:space="0" w:color="000000"/>
              <w:left w:val="single" w:sz="5" w:space="0" w:color="000000"/>
              <w:bottom w:val="single" w:sz="5" w:space="0" w:color="000000"/>
              <w:right w:val="single" w:sz="4" w:space="0" w:color="000000"/>
            </w:tcBorders>
          </w:tcPr>
          <w:p w14:paraId="39A1550B" w14:textId="77777777" w:rsidR="003C6412" w:rsidRPr="003B59DF" w:rsidRDefault="003B59DF">
            <w:pPr>
              <w:pStyle w:val="TableParagraph"/>
              <w:kinsoku w:val="0"/>
              <w:overflowPunct w:val="0"/>
              <w:spacing w:before="3"/>
              <w:ind w:left="563" w:right="571"/>
              <w:jc w:val="center"/>
            </w:pPr>
            <w:r w:rsidRPr="003B59DF">
              <w:rPr>
                <w:w w:val="110"/>
                <w:sz w:val="14"/>
                <w:szCs w:val="14"/>
              </w:rPr>
              <w:t>$</w:t>
            </w:r>
            <w:r w:rsidR="007840B0">
              <w:rPr>
                <w:w w:val="110"/>
                <w:sz w:val="14"/>
                <w:szCs w:val="14"/>
              </w:rPr>
              <w:t>5</w:t>
            </w:r>
            <w:r w:rsidRPr="003B59DF">
              <w:rPr>
                <w:w w:val="110"/>
                <w:sz w:val="14"/>
                <w:szCs w:val="14"/>
              </w:rPr>
              <w:t>0,000</w:t>
            </w:r>
          </w:p>
        </w:tc>
      </w:tr>
      <w:tr w:rsidR="003C6412" w:rsidRPr="003B59DF" w14:paraId="49DFE21A" w14:textId="77777777" w:rsidTr="007840B0">
        <w:trPr>
          <w:trHeight w:hRule="exact" w:val="638"/>
        </w:trPr>
        <w:tc>
          <w:tcPr>
            <w:tcW w:w="2259" w:type="dxa"/>
            <w:tcBorders>
              <w:top w:val="single" w:sz="5" w:space="0" w:color="000000"/>
              <w:left w:val="single" w:sz="5" w:space="0" w:color="000000"/>
              <w:bottom w:val="single" w:sz="5" w:space="0" w:color="000000"/>
              <w:right w:val="single" w:sz="5" w:space="0" w:color="000000"/>
            </w:tcBorders>
          </w:tcPr>
          <w:p w14:paraId="5A33E062" w14:textId="77777777" w:rsidR="003C6412" w:rsidRPr="003B59DF" w:rsidRDefault="007840B0">
            <w:pPr>
              <w:pStyle w:val="TableParagraph"/>
              <w:kinsoku w:val="0"/>
              <w:overflowPunct w:val="0"/>
              <w:spacing w:before="8"/>
              <w:ind w:left="91"/>
            </w:pPr>
            <w:r>
              <w:rPr>
                <w:w w:val="105"/>
                <w:sz w:val="14"/>
                <w:szCs w:val="14"/>
              </w:rPr>
              <w:t xml:space="preserve">Finalize </w:t>
            </w:r>
            <w:r w:rsidR="003B59DF" w:rsidRPr="003B59DF">
              <w:rPr>
                <w:w w:val="105"/>
                <w:sz w:val="14"/>
                <w:szCs w:val="14"/>
              </w:rPr>
              <w:t>Technical Memo</w:t>
            </w:r>
            <w:r>
              <w:rPr>
                <w:w w:val="105"/>
                <w:sz w:val="14"/>
                <w:szCs w:val="14"/>
              </w:rPr>
              <w:t>, Model Technical Support, Stakeholder Updates</w:t>
            </w:r>
          </w:p>
        </w:tc>
        <w:tc>
          <w:tcPr>
            <w:tcW w:w="2261" w:type="dxa"/>
            <w:tcBorders>
              <w:top w:val="single" w:sz="5" w:space="0" w:color="000000"/>
              <w:left w:val="single" w:sz="5" w:space="0" w:color="000000"/>
              <w:bottom w:val="single" w:sz="5" w:space="0" w:color="000000"/>
              <w:right w:val="single" w:sz="4" w:space="0" w:color="000000"/>
            </w:tcBorders>
          </w:tcPr>
          <w:p w14:paraId="1333EB8B" w14:textId="77777777" w:rsidR="003C6412" w:rsidRPr="003B59DF" w:rsidRDefault="007840B0">
            <w:pPr>
              <w:pStyle w:val="TableParagraph"/>
              <w:kinsoku w:val="0"/>
              <w:overflowPunct w:val="0"/>
              <w:spacing w:before="3"/>
              <w:ind w:left="569" w:right="571"/>
              <w:jc w:val="center"/>
            </w:pPr>
            <w:r>
              <w:rPr>
                <w:sz w:val="14"/>
                <w:szCs w:val="14"/>
              </w:rPr>
              <w:t>$ 25</w:t>
            </w:r>
            <w:r w:rsidR="003B59DF" w:rsidRPr="003B59DF">
              <w:rPr>
                <w:sz w:val="14"/>
                <w:szCs w:val="14"/>
              </w:rPr>
              <w:t>,000</w:t>
            </w:r>
          </w:p>
        </w:tc>
      </w:tr>
      <w:tr w:rsidR="003C6412" w:rsidRPr="003B59DF" w14:paraId="68D9E948" w14:textId="77777777">
        <w:trPr>
          <w:trHeight w:hRule="exact" w:val="396"/>
        </w:trPr>
        <w:tc>
          <w:tcPr>
            <w:tcW w:w="2259" w:type="dxa"/>
            <w:tcBorders>
              <w:top w:val="single" w:sz="5" w:space="0" w:color="000000"/>
              <w:left w:val="single" w:sz="5" w:space="0" w:color="000000"/>
              <w:bottom w:val="single" w:sz="5" w:space="0" w:color="000000"/>
              <w:right w:val="single" w:sz="5" w:space="0" w:color="000000"/>
            </w:tcBorders>
          </w:tcPr>
          <w:p w14:paraId="2CF1D889" w14:textId="77777777" w:rsidR="003C6412" w:rsidRPr="003B59DF" w:rsidRDefault="003B59DF">
            <w:pPr>
              <w:pStyle w:val="TableParagraph"/>
              <w:kinsoku w:val="0"/>
              <w:overflowPunct w:val="0"/>
              <w:spacing w:before="1"/>
            </w:pPr>
            <w:r w:rsidRPr="003B59DF">
              <w:rPr>
                <w:b/>
                <w:bCs/>
                <w:sz w:val="15"/>
                <w:szCs w:val="15"/>
              </w:rPr>
              <w:t>Total</w:t>
            </w:r>
          </w:p>
        </w:tc>
        <w:tc>
          <w:tcPr>
            <w:tcW w:w="2261" w:type="dxa"/>
            <w:tcBorders>
              <w:top w:val="single" w:sz="5" w:space="0" w:color="000000"/>
              <w:left w:val="single" w:sz="5" w:space="0" w:color="000000"/>
              <w:bottom w:val="single" w:sz="5" w:space="0" w:color="000000"/>
              <w:right w:val="single" w:sz="4" w:space="0" w:color="000000"/>
            </w:tcBorders>
          </w:tcPr>
          <w:p w14:paraId="550CD87C" w14:textId="77777777" w:rsidR="003C6412" w:rsidRPr="003B59DF" w:rsidRDefault="007840B0">
            <w:pPr>
              <w:pStyle w:val="TableParagraph"/>
              <w:kinsoku w:val="0"/>
              <w:overflowPunct w:val="0"/>
              <w:spacing w:before="6"/>
              <w:ind w:left="570" w:right="571"/>
              <w:jc w:val="center"/>
            </w:pPr>
            <w:r>
              <w:rPr>
                <w:w w:val="110"/>
                <w:sz w:val="14"/>
                <w:szCs w:val="14"/>
              </w:rPr>
              <w:t>$75</w:t>
            </w:r>
            <w:r w:rsidR="003B59DF" w:rsidRPr="003B59DF">
              <w:rPr>
                <w:w w:val="110"/>
                <w:sz w:val="14"/>
                <w:szCs w:val="14"/>
              </w:rPr>
              <w:t>,000</w:t>
            </w:r>
            <w:commentRangeEnd w:id="180"/>
            <w:r w:rsidR="0087197C">
              <w:rPr>
                <w:rStyle w:val="CommentReference"/>
              </w:rPr>
              <w:commentReference w:id="180"/>
            </w:r>
          </w:p>
        </w:tc>
      </w:tr>
    </w:tbl>
    <w:p w14:paraId="0AD76000" w14:textId="77777777" w:rsidR="003B59DF" w:rsidRDefault="003B59DF"/>
    <w:sectPr w:rsidR="003B59DF">
      <w:pgSz w:w="12240" w:h="15840"/>
      <w:pgMar w:top="1480" w:right="1720" w:bottom="280" w:left="1580" w:header="720" w:footer="720" w:gutter="0"/>
      <w:cols w:space="720" w:equalWidth="0">
        <w:col w:w="8940"/>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ng, Esther" w:date="2019-03-04T11:55:00Z" w:initials="EE">
    <w:p w14:paraId="3CD7D832" w14:textId="77777777" w:rsidR="0087197C" w:rsidRDefault="0087197C">
      <w:pPr>
        <w:pStyle w:val="CommentText"/>
      </w:pPr>
      <w:r>
        <w:rPr>
          <w:rStyle w:val="CommentReference"/>
        </w:rPr>
        <w:annotationRef/>
      </w:r>
      <w:r>
        <w:t>General comment for the entire document:</w:t>
      </w:r>
    </w:p>
    <w:p w14:paraId="40239482" w14:textId="77777777" w:rsidR="0087197C" w:rsidRDefault="0087197C">
      <w:pPr>
        <w:pStyle w:val="CommentText"/>
      </w:pPr>
    </w:p>
    <w:p w14:paraId="19BCFB62" w14:textId="77777777" w:rsidR="0087197C" w:rsidRDefault="0087197C" w:rsidP="0087197C">
      <w:pPr>
        <w:pStyle w:val="CommentText"/>
        <w:numPr>
          <w:ilvl w:val="0"/>
          <w:numId w:val="12"/>
        </w:numPr>
      </w:pPr>
      <w:r>
        <w:t>It appears that an older version of the template was used.  New language was added to ensure the most recent, DOI Solicitor approved provisions are in this agreement</w:t>
      </w:r>
    </w:p>
    <w:p w14:paraId="7233B934" w14:textId="3A583F7D" w:rsidR="0087197C" w:rsidRDefault="0087197C" w:rsidP="0087197C">
      <w:pPr>
        <w:pStyle w:val="CommentText"/>
        <w:numPr>
          <w:ilvl w:val="0"/>
          <w:numId w:val="12"/>
        </w:numPr>
      </w:pPr>
      <w:r>
        <w:t xml:space="preserve">The format for the agreement is askew.  </w:t>
      </w:r>
      <w:r w:rsidR="001F4B5B">
        <w:t>Center to address the formatting.</w:t>
      </w:r>
    </w:p>
  </w:comment>
  <w:comment w:id="58" w:author="Eng, Esther" w:date="2019-03-04T11:31:00Z" w:initials="EE">
    <w:p w14:paraId="4335787A" w14:textId="77777777" w:rsidR="00375D0A" w:rsidRDefault="00375D0A">
      <w:pPr>
        <w:pStyle w:val="CommentText"/>
      </w:pPr>
      <w:r>
        <w:rPr>
          <w:rStyle w:val="CommentReference"/>
        </w:rPr>
        <w:annotationRef/>
      </w:r>
      <w:r>
        <w:t>Is it one or two years?</w:t>
      </w:r>
    </w:p>
  </w:comment>
  <w:comment w:id="121" w:author="Eng, Esther" w:date="2019-03-04T11:47:00Z" w:initials="EE">
    <w:p w14:paraId="218B820F" w14:textId="00F39CA8" w:rsidR="0087197C" w:rsidRDefault="0087197C">
      <w:pPr>
        <w:pStyle w:val="CommentText"/>
      </w:pPr>
      <w:r>
        <w:rPr>
          <w:rStyle w:val="CommentReference"/>
        </w:rPr>
        <w:annotationRef/>
      </w:r>
      <w:r>
        <w:t>The USGS is not a work-for-hire entity. Additionally, the purpose of the TAA is to collaborate with another party.  Therefore, all “contracting” language needs to be removed and replace with “partnering,” “collaborating,” etc.</w:t>
      </w:r>
    </w:p>
  </w:comment>
  <w:comment w:id="136" w:author="Eng, Esther" w:date="2019-03-04T11:49:00Z" w:initials="EE">
    <w:p w14:paraId="1CCD901B" w14:textId="4F408776" w:rsidR="0087197C" w:rsidRDefault="0087197C">
      <w:pPr>
        <w:pStyle w:val="CommentText"/>
      </w:pPr>
      <w:r>
        <w:rPr>
          <w:rStyle w:val="CommentReference"/>
        </w:rPr>
        <w:annotationRef/>
      </w:r>
      <w:r>
        <w:t>Why are these in a different font color?  Change to all black.</w:t>
      </w:r>
    </w:p>
  </w:comment>
  <w:comment w:id="160" w:author="Eng, Esther" w:date="2019-03-04T11:52:00Z" w:initials="EE">
    <w:p w14:paraId="2FDAF3DB" w14:textId="77777777" w:rsidR="0087197C" w:rsidRDefault="0087197C">
      <w:pPr>
        <w:pStyle w:val="CommentText"/>
      </w:pPr>
      <w:r>
        <w:rPr>
          <w:rStyle w:val="CommentReference"/>
        </w:rPr>
        <w:annotationRef/>
      </w:r>
      <w:r>
        <w:t>Provide their role in this collaborative effort.  For example:</w:t>
      </w:r>
    </w:p>
    <w:p w14:paraId="46C9CBB6" w14:textId="77777777" w:rsidR="0087197C" w:rsidRDefault="0087197C">
      <w:pPr>
        <w:pStyle w:val="CommentText"/>
      </w:pPr>
    </w:p>
    <w:p w14:paraId="6229F0ED" w14:textId="77777777" w:rsidR="0087197C" w:rsidRDefault="0087197C" w:rsidP="0087197C">
      <w:pPr>
        <w:pStyle w:val="CommentText"/>
        <w:numPr>
          <w:ilvl w:val="0"/>
          <w:numId w:val="11"/>
        </w:numPr>
      </w:pPr>
      <w:r>
        <w:t>Provide access to…</w:t>
      </w:r>
    </w:p>
    <w:p w14:paraId="7DBFCC69" w14:textId="77777777" w:rsidR="0087197C" w:rsidRDefault="0087197C" w:rsidP="0087197C">
      <w:pPr>
        <w:pStyle w:val="CommentText"/>
        <w:numPr>
          <w:ilvl w:val="0"/>
          <w:numId w:val="11"/>
        </w:numPr>
      </w:pPr>
      <w:r>
        <w:t>Set up conferences/meetings/training sessions…</w:t>
      </w:r>
    </w:p>
    <w:p w14:paraId="5A24F9D1" w14:textId="77777777" w:rsidR="0087197C" w:rsidRDefault="0087197C" w:rsidP="0087197C">
      <w:pPr>
        <w:pStyle w:val="CommentText"/>
        <w:numPr>
          <w:ilvl w:val="0"/>
          <w:numId w:val="11"/>
        </w:numPr>
      </w:pPr>
      <w:r>
        <w:t>Provide technical assistance with…</w:t>
      </w:r>
    </w:p>
    <w:p w14:paraId="53F5A709" w14:textId="51F5EC0B" w:rsidR="0087197C" w:rsidRDefault="0087197C" w:rsidP="0087197C">
      <w:pPr>
        <w:pStyle w:val="CommentText"/>
        <w:numPr>
          <w:ilvl w:val="0"/>
          <w:numId w:val="11"/>
        </w:numPr>
      </w:pPr>
      <w:r>
        <w:t xml:space="preserve">Etc. </w:t>
      </w:r>
    </w:p>
  </w:comment>
  <w:comment w:id="178" w:author="Eng, Esther" w:date="2019-03-04T11:53:00Z" w:initials="EE">
    <w:p w14:paraId="0DF2598A" w14:textId="77777777" w:rsidR="0087197C" w:rsidRDefault="0087197C">
      <w:pPr>
        <w:pStyle w:val="CommentText"/>
      </w:pPr>
      <w:r>
        <w:rPr>
          <w:rStyle w:val="CommentReference"/>
        </w:rPr>
        <w:annotationRef/>
      </w:r>
      <w:r>
        <w:t>Consider what could be added here:</w:t>
      </w:r>
    </w:p>
    <w:p w14:paraId="2EF823BE" w14:textId="77777777" w:rsidR="0087197C" w:rsidRDefault="0087197C">
      <w:pPr>
        <w:pStyle w:val="CommentText"/>
      </w:pPr>
    </w:p>
    <w:p w14:paraId="4CE5D253" w14:textId="6F6960CC" w:rsidR="0087197C" w:rsidRDefault="0087197C" w:rsidP="0087197C">
      <w:pPr>
        <w:pStyle w:val="CommentText"/>
        <w:numPr>
          <w:ilvl w:val="0"/>
          <w:numId w:val="11"/>
        </w:numPr>
      </w:pPr>
      <w:r>
        <w:t>Publication</w:t>
      </w:r>
    </w:p>
    <w:p w14:paraId="7B78F40C" w14:textId="6A0EAB44" w:rsidR="0087197C" w:rsidRDefault="0087197C" w:rsidP="0087197C">
      <w:pPr>
        <w:pStyle w:val="CommentText"/>
        <w:numPr>
          <w:ilvl w:val="0"/>
          <w:numId w:val="11"/>
        </w:numPr>
      </w:pPr>
      <w:r>
        <w:t>Training</w:t>
      </w:r>
    </w:p>
    <w:p w14:paraId="03F3EF88" w14:textId="77777777" w:rsidR="0087197C" w:rsidRDefault="0087197C" w:rsidP="0087197C">
      <w:pPr>
        <w:pStyle w:val="CommentText"/>
        <w:numPr>
          <w:ilvl w:val="0"/>
          <w:numId w:val="11"/>
        </w:numPr>
      </w:pPr>
      <w:r>
        <w:t xml:space="preserve">Presentations at conferences  </w:t>
      </w:r>
    </w:p>
    <w:p w14:paraId="079724C0" w14:textId="11E8479F" w:rsidR="0087197C" w:rsidRDefault="0087197C" w:rsidP="0087197C">
      <w:pPr>
        <w:pStyle w:val="CommentText"/>
        <w:numPr>
          <w:ilvl w:val="0"/>
          <w:numId w:val="11"/>
        </w:numPr>
      </w:pPr>
      <w:r>
        <w:t>Etc.</w:t>
      </w:r>
    </w:p>
  </w:comment>
  <w:comment w:id="180" w:author="Eng, Esther" w:date="2019-03-04T11:55:00Z" w:initials="EE">
    <w:p w14:paraId="6A20157C" w14:textId="31D5CD5A" w:rsidR="0087197C" w:rsidRDefault="0087197C">
      <w:pPr>
        <w:pStyle w:val="CommentText"/>
      </w:pPr>
      <w:r>
        <w:rPr>
          <w:rStyle w:val="CommentReference"/>
        </w:rPr>
        <w:annotationRef/>
      </w:r>
      <w:r>
        <w:t>The format for the table needs to be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3B934" w15:done="0"/>
  <w15:commentEx w15:paraId="4335787A" w15:done="0"/>
  <w15:commentEx w15:paraId="218B820F" w15:done="0"/>
  <w15:commentEx w15:paraId="1CCD901B" w15:done="0"/>
  <w15:commentEx w15:paraId="53F5A709" w15:done="0"/>
  <w15:commentEx w15:paraId="079724C0" w15:done="0"/>
  <w15:commentEx w15:paraId="6A2015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3B934" w16cid:durableId="202790BD"/>
  <w16cid:commentId w16cid:paraId="4335787A" w16cid:durableId="20278B17"/>
  <w16cid:commentId w16cid:paraId="218B820F" w16cid:durableId="20278ED9"/>
  <w16cid:commentId w16cid:paraId="1CCD901B" w16cid:durableId="20278F51"/>
  <w16cid:commentId w16cid:paraId="53F5A709" w16cid:durableId="20278FED"/>
  <w16cid:commentId w16cid:paraId="079724C0" w16cid:durableId="20279049"/>
  <w16cid:commentId w16cid:paraId="6A20157C" w16cid:durableId="20279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EAC3" w14:textId="77777777" w:rsidR="0020085E" w:rsidRDefault="0020085E" w:rsidP="007F1A8C">
      <w:r>
        <w:separator/>
      </w:r>
    </w:p>
  </w:endnote>
  <w:endnote w:type="continuationSeparator" w:id="0">
    <w:p w14:paraId="50F68C60" w14:textId="77777777" w:rsidR="0020085E" w:rsidRDefault="0020085E" w:rsidP="007F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7E2A2" w14:textId="77777777" w:rsidR="006A3012" w:rsidRDefault="006A3012" w:rsidP="006A3012">
    <w:pPr>
      <w:pStyle w:val="Footer"/>
      <w:jc w:val="center"/>
      <w:rPr>
        <w:ins w:id="77" w:author="Eng, Esther" w:date="2019-03-04T09:43:00Z"/>
        <w:b/>
        <w:sz w:val="20"/>
      </w:rPr>
    </w:pPr>
  </w:p>
  <w:p w14:paraId="1BFE0D49" w14:textId="77777777" w:rsidR="006A3012" w:rsidRDefault="006A3012" w:rsidP="006A3012">
    <w:pPr>
      <w:pStyle w:val="Footer"/>
      <w:jc w:val="center"/>
      <w:rPr>
        <w:ins w:id="78" w:author="Eng, Esther" w:date="2019-03-04T09:43:00Z"/>
        <w:b/>
      </w:rPr>
    </w:pPr>
    <w:ins w:id="79" w:author="Eng, Esther" w:date="2019-03-04T09:43:00Z">
      <w:r>
        <w:rPr>
          <w:b/>
          <w:sz w:val="20"/>
        </w:rPr>
        <w:t>THIS AGREEMENT MAY CONTAIN CONFIDENTIAL AND PROPRIETARY INFORMATION. DO NOT DISSEMINATE OUTSIDE OF THE PARTIES TO THIS AGREEMENT.</w:t>
      </w:r>
    </w:ins>
  </w:p>
  <w:p w14:paraId="7C507857" w14:textId="77777777" w:rsidR="007F1A8C" w:rsidRDefault="006A3012">
    <w:pPr>
      <w:pStyle w:val="Footer"/>
      <w:jc w:val="center"/>
      <w:pPrChange w:id="80" w:author="Eng, Esther" w:date="2019-03-04T09:43:00Z">
        <w:pPr>
          <w:pStyle w:val="Footer"/>
        </w:pPr>
      </w:pPrChange>
    </w:pPr>
    <w:ins w:id="81" w:author="Eng, Esther" w:date="2019-03-04T09:43:00Z">
      <w:r>
        <w:fldChar w:fldCharType="begin"/>
      </w:r>
      <w:r>
        <w:instrText xml:space="preserve"> PAGE </w:instrText>
      </w:r>
      <w:r>
        <w:fldChar w:fldCharType="separate"/>
      </w:r>
      <w:r>
        <w:t>1</w:t>
      </w:r>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F51E" w14:textId="77777777" w:rsidR="0020085E" w:rsidRDefault="0020085E" w:rsidP="007F1A8C">
      <w:r>
        <w:separator/>
      </w:r>
    </w:p>
  </w:footnote>
  <w:footnote w:type="continuationSeparator" w:id="0">
    <w:p w14:paraId="4AD95F69" w14:textId="77777777" w:rsidR="0020085E" w:rsidRDefault="0020085E" w:rsidP="007F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02FBC" w14:textId="77777777" w:rsidR="007F1A8C" w:rsidRDefault="007F1A8C" w:rsidP="007F1A8C">
    <w:pPr>
      <w:pStyle w:val="Header"/>
      <w:tabs>
        <w:tab w:val="clear" w:pos="4680"/>
        <w:tab w:val="clear" w:pos="9360"/>
        <w:tab w:val="right" w:pos="0"/>
      </w:tabs>
      <w:rPr>
        <w:ins w:id="75" w:author="Eng, Esther" w:date="2019-03-04T09:43:00Z"/>
      </w:rPr>
    </w:pPr>
    <w:ins w:id="76" w:author="Eng, Esther" w:date="2019-03-04T09:43:00Z">
      <w:r>
        <w:rPr>
          <w:b/>
          <w:sz w:val="18"/>
          <w:szCs w:val="18"/>
        </w:rPr>
        <w:t>Template revision date: March 2018</w:t>
      </w:r>
      <w:r>
        <w:tab/>
      </w:r>
      <w:r>
        <w:tab/>
      </w:r>
      <w:r>
        <w:tab/>
      </w:r>
      <w:r>
        <w:tab/>
        <w:t>Agreement# ______________</w:t>
      </w:r>
      <w:r>
        <w:tab/>
      </w:r>
      <w:r>
        <w:tab/>
      </w:r>
      <w:r>
        <w:tab/>
      </w:r>
      <w:r>
        <w:tab/>
      </w:r>
      <w:r>
        <w:tab/>
      </w:r>
      <w:r>
        <w:tab/>
      </w:r>
      <w:r>
        <w:tab/>
      </w:r>
      <w:r>
        <w:tab/>
        <w:t>OPA Review #_2019</w:t>
      </w:r>
      <w:r w:rsidR="006A3012">
        <w:t>ZJ-00786</w:t>
      </w:r>
      <w:r>
        <w:t>_</w:t>
      </w:r>
    </w:ins>
  </w:p>
  <w:p w14:paraId="15542966" w14:textId="77777777" w:rsidR="007F1A8C" w:rsidRDefault="007F1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25" w:hanging="279"/>
      </w:pPr>
      <w:rPr>
        <w:b w:val="0"/>
        <w:bCs w:val="0"/>
        <w:w w:val="107"/>
      </w:rPr>
    </w:lvl>
    <w:lvl w:ilvl="1">
      <w:numFmt w:val="bullet"/>
      <w:lvlText w:val="•"/>
      <w:lvlJc w:val="left"/>
      <w:pPr>
        <w:ind w:left="1138" w:hanging="279"/>
      </w:pPr>
    </w:lvl>
    <w:lvl w:ilvl="2">
      <w:numFmt w:val="bullet"/>
      <w:lvlText w:val="•"/>
      <w:lvlJc w:val="left"/>
      <w:pPr>
        <w:ind w:left="2156" w:hanging="279"/>
      </w:pPr>
    </w:lvl>
    <w:lvl w:ilvl="3">
      <w:numFmt w:val="bullet"/>
      <w:lvlText w:val="•"/>
      <w:lvlJc w:val="left"/>
      <w:pPr>
        <w:ind w:left="3174" w:hanging="279"/>
      </w:pPr>
    </w:lvl>
    <w:lvl w:ilvl="4">
      <w:numFmt w:val="bullet"/>
      <w:lvlText w:val="•"/>
      <w:lvlJc w:val="left"/>
      <w:pPr>
        <w:ind w:left="4192" w:hanging="279"/>
      </w:pPr>
    </w:lvl>
    <w:lvl w:ilvl="5">
      <w:numFmt w:val="bullet"/>
      <w:lvlText w:val="•"/>
      <w:lvlJc w:val="left"/>
      <w:pPr>
        <w:ind w:left="5210" w:hanging="279"/>
      </w:pPr>
    </w:lvl>
    <w:lvl w:ilvl="6">
      <w:numFmt w:val="bullet"/>
      <w:lvlText w:val="•"/>
      <w:lvlJc w:val="left"/>
      <w:pPr>
        <w:ind w:left="6228" w:hanging="279"/>
      </w:pPr>
    </w:lvl>
    <w:lvl w:ilvl="7">
      <w:numFmt w:val="bullet"/>
      <w:lvlText w:val="•"/>
      <w:lvlJc w:val="left"/>
      <w:pPr>
        <w:ind w:left="7246" w:hanging="279"/>
      </w:pPr>
    </w:lvl>
    <w:lvl w:ilvl="8">
      <w:numFmt w:val="bullet"/>
      <w:lvlText w:val="•"/>
      <w:lvlJc w:val="left"/>
      <w:pPr>
        <w:ind w:left="8264" w:hanging="279"/>
      </w:pPr>
    </w:lvl>
  </w:abstractNum>
  <w:abstractNum w:abstractNumId="1" w15:restartNumberingAfterBreak="0">
    <w:nsid w:val="00000403"/>
    <w:multiLevelType w:val="multilevel"/>
    <w:tmpl w:val="00000886"/>
    <w:lvl w:ilvl="0">
      <w:start w:val="1"/>
      <w:numFmt w:val="decimal"/>
      <w:lvlText w:val="(%1)"/>
      <w:lvlJc w:val="left"/>
      <w:pPr>
        <w:ind w:left="453" w:hanging="320"/>
      </w:pPr>
      <w:rPr>
        <w:b w:val="0"/>
        <w:bCs w:val="0"/>
        <w:w w:val="104"/>
      </w:rPr>
    </w:lvl>
    <w:lvl w:ilvl="1">
      <w:numFmt w:val="bullet"/>
      <w:lvlText w:val="•"/>
      <w:lvlJc w:val="left"/>
      <w:pPr>
        <w:ind w:left="1444" w:hanging="320"/>
      </w:pPr>
    </w:lvl>
    <w:lvl w:ilvl="2">
      <w:numFmt w:val="bullet"/>
      <w:lvlText w:val="•"/>
      <w:lvlJc w:val="left"/>
      <w:pPr>
        <w:ind w:left="2428" w:hanging="320"/>
      </w:pPr>
    </w:lvl>
    <w:lvl w:ilvl="3">
      <w:numFmt w:val="bullet"/>
      <w:lvlText w:val="•"/>
      <w:lvlJc w:val="left"/>
      <w:pPr>
        <w:ind w:left="3412" w:hanging="320"/>
      </w:pPr>
    </w:lvl>
    <w:lvl w:ilvl="4">
      <w:numFmt w:val="bullet"/>
      <w:lvlText w:val="•"/>
      <w:lvlJc w:val="left"/>
      <w:pPr>
        <w:ind w:left="4396" w:hanging="320"/>
      </w:pPr>
    </w:lvl>
    <w:lvl w:ilvl="5">
      <w:numFmt w:val="bullet"/>
      <w:lvlText w:val="•"/>
      <w:lvlJc w:val="left"/>
      <w:pPr>
        <w:ind w:left="5380" w:hanging="320"/>
      </w:pPr>
    </w:lvl>
    <w:lvl w:ilvl="6">
      <w:numFmt w:val="bullet"/>
      <w:lvlText w:val="•"/>
      <w:lvlJc w:val="left"/>
      <w:pPr>
        <w:ind w:left="6364" w:hanging="320"/>
      </w:pPr>
    </w:lvl>
    <w:lvl w:ilvl="7">
      <w:numFmt w:val="bullet"/>
      <w:lvlText w:val="•"/>
      <w:lvlJc w:val="left"/>
      <w:pPr>
        <w:ind w:left="7348" w:hanging="320"/>
      </w:pPr>
    </w:lvl>
    <w:lvl w:ilvl="8">
      <w:numFmt w:val="bullet"/>
      <w:lvlText w:val="•"/>
      <w:lvlJc w:val="left"/>
      <w:pPr>
        <w:ind w:left="8332" w:hanging="320"/>
      </w:pPr>
    </w:lvl>
  </w:abstractNum>
  <w:abstractNum w:abstractNumId="2" w15:restartNumberingAfterBreak="0">
    <w:nsid w:val="00000404"/>
    <w:multiLevelType w:val="multilevel"/>
    <w:tmpl w:val="00000887"/>
    <w:lvl w:ilvl="0">
      <w:start w:val="1"/>
      <w:numFmt w:val="lowerLetter"/>
      <w:lvlText w:val="(%1)"/>
      <w:lvlJc w:val="left"/>
      <w:pPr>
        <w:ind w:left="106" w:hanging="363"/>
      </w:pPr>
      <w:rPr>
        <w:rFonts w:ascii="Times New Roman" w:hAnsi="Times New Roman" w:cs="Times New Roman"/>
        <w:b w:val="0"/>
        <w:bCs w:val="0"/>
        <w:w w:val="103"/>
        <w:sz w:val="22"/>
        <w:szCs w:val="22"/>
      </w:rPr>
    </w:lvl>
    <w:lvl w:ilvl="1">
      <w:numFmt w:val="bullet"/>
      <w:lvlText w:val="•"/>
      <w:lvlJc w:val="left"/>
      <w:pPr>
        <w:ind w:left="994" w:hanging="363"/>
      </w:pPr>
    </w:lvl>
    <w:lvl w:ilvl="2">
      <w:numFmt w:val="bullet"/>
      <w:lvlText w:val="•"/>
      <w:lvlJc w:val="left"/>
      <w:pPr>
        <w:ind w:left="1888" w:hanging="363"/>
      </w:pPr>
    </w:lvl>
    <w:lvl w:ilvl="3">
      <w:numFmt w:val="bullet"/>
      <w:lvlText w:val="•"/>
      <w:lvlJc w:val="left"/>
      <w:pPr>
        <w:ind w:left="2782" w:hanging="363"/>
      </w:pPr>
    </w:lvl>
    <w:lvl w:ilvl="4">
      <w:numFmt w:val="bullet"/>
      <w:lvlText w:val="•"/>
      <w:lvlJc w:val="left"/>
      <w:pPr>
        <w:ind w:left="3676" w:hanging="363"/>
      </w:pPr>
    </w:lvl>
    <w:lvl w:ilvl="5">
      <w:numFmt w:val="bullet"/>
      <w:lvlText w:val="•"/>
      <w:lvlJc w:val="left"/>
      <w:pPr>
        <w:ind w:left="4570" w:hanging="363"/>
      </w:pPr>
    </w:lvl>
    <w:lvl w:ilvl="6">
      <w:numFmt w:val="bullet"/>
      <w:lvlText w:val="•"/>
      <w:lvlJc w:val="left"/>
      <w:pPr>
        <w:ind w:left="5464" w:hanging="363"/>
      </w:pPr>
    </w:lvl>
    <w:lvl w:ilvl="7">
      <w:numFmt w:val="bullet"/>
      <w:lvlText w:val="•"/>
      <w:lvlJc w:val="left"/>
      <w:pPr>
        <w:ind w:left="6358" w:hanging="363"/>
      </w:pPr>
    </w:lvl>
    <w:lvl w:ilvl="8">
      <w:numFmt w:val="bullet"/>
      <w:lvlText w:val="•"/>
      <w:lvlJc w:val="left"/>
      <w:pPr>
        <w:ind w:left="7252" w:hanging="363"/>
      </w:pPr>
    </w:lvl>
  </w:abstractNum>
  <w:abstractNum w:abstractNumId="3" w15:restartNumberingAfterBreak="0">
    <w:nsid w:val="00000405"/>
    <w:multiLevelType w:val="multilevel"/>
    <w:tmpl w:val="00000888"/>
    <w:lvl w:ilvl="0">
      <w:start w:val="1"/>
      <w:numFmt w:val="lowerLetter"/>
      <w:lvlText w:val="(%1)"/>
      <w:lvlJc w:val="left"/>
      <w:pPr>
        <w:ind w:left="120" w:hanging="365"/>
      </w:pPr>
      <w:rPr>
        <w:rFonts w:ascii="Times New Roman" w:hAnsi="Times New Roman" w:cs="Times New Roman"/>
        <w:b w:val="0"/>
        <w:bCs w:val="0"/>
        <w:w w:val="103"/>
        <w:sz w:val="22"/>
        <w:szCs w:val="22"/>
      </w:rPr>
    </w:lvl>
    <w:lvl w:ilvl="1">
      <w:numFmt w:val="bullet"/>
      <w:lvlText w:val="•"/>
      <w:lvlJc w:val="left"/>
      <w:pPr>
        <w:ind w:left="1012" w:hanging="365"/>
      </w:pPr>
    </w:lvl>
    <w:lvl w:ilvl="2">
      <w:numFmt w:val="bullet"/>
      <w:lvlText w:val="•"/>
      <w:lvlJc w:val="left"/>
      <w:pPr>
        <w:ind w:left="1904" w:hanging="365"/>
      </w:pPr>
    </w:lvl>
    <w:lvl w:ilvl="3">
      <w:numFmt w:val="bullet"/>
      <w:lvlText w:val="•"/>
      <w:lvlJc w:val="left"/>
      <w:pPr>
        <w:ind w:left="2796" w:hanging="365"/>
      </w:pPr>
    </w:lvl>
    <w:lvl w:ilvl="4">
      <w:numFmt w:val="bullet"/>
      <w:lvlText w:val="•"/>
      <w:lvlJc w:val="left"/>
      <w:pPr>
        <w:ind w:left="3688" w:hanging="365"/>
      </w:pPr>
    </w:lvl>
    <w:lvl w:ilvl="5">
      <w:numFmt w:val="bullet"/>
      <w:lvlText w:val="•"/>
      <w:lvlJc w:val="left"/>
      <w:pPr>
        <w:ind w:left="4580" w:hanging="365"/>
      </w:pPr>
    </w:lvl>
    <w:lvl w:ilvl="6">
      <w:numFmt w:val="bullet"/>
      <w:lvlText w:val="•"/>
      <w:lvlJc w:val="left"/>
      <w:pPr>
        <w:ind w:left="5472" w:hanging="365"/>
      </w:pPr>
    </w:lvl>
    <w:lvl w:ilvl="7">
      <w:numFmt w:val="bullet"/>
      <w:lvlText w:val="•"/>
      <w:lvlJc w:val="left"/>
      <w:pPr>
        <w:ind w:left="6364" w:hanging="365"/>
      </w:pPr>
    </w:lvl>
    <w:lvl w:ilvl="8">
      <w:numFmt w:val="bullet"/>
      <w:lvlText w:val="•"/>
      <w:lvlJc w:val="left"/>
      <w:pPr>
        <w:ind w:left="7256" w:hanging="365"/>
      </w:pPr>
    </w:lvl>
  </w:abstractNum>
  <w:abstractNum w:abstractNumId="4" w15:restartNumberingAfterBreak="0">
    <w:nsid w:val="00000406"/>
    <w:multiLevelType w:val="multilevel"/>
    <w:tmpl w:val="00000889"/>
    <w:lvl w:ilvl="0">
      <w:start w:val="1"/>
      <w:numFmt w:val="lowerLetter"/>
      <w:lvlText w:val="(%1)"/>
      <w:lvlJc w:val="left"/>
      <w:pPr>
        <w:ind w:left="102" w:hanging="363"/>
      </w:pPr>
      <w:rPr>
        <w:rFonts w:ascii="Times New Roman" w:hAnsi="Times New Roman" w:cs="Times New Roman"/>
        <w:b w:val="0"/>
        <w:bCs w:val="0"/>
        <w:spacing w:val="-24"/>
        <w:w w:val="94"/>
        <w:sz w:val="22"/>
        <w:szCs w:val="22"/>
      </w:rPr>
    </w:lvl>
    <w:lvl w:ilvl="1">
      <w:numFmt w:val="bullet"/>
      <w:lvlText w:val="•"/>
      <w:lvlJc w:val="left"/>
      <w:pPr>
        <w:ind w:left="992" w:hanging="363"/>
      </w:pPr>
    </w:lvl>
    <w:lvl w:ilvl="2">
      <w:numFmt w:val="bullet"/>
      <w:lvlText w:val="•"/>
      <w:lvlJc w:val="left"/>
      <w:pPr>
        <w:ind w:left="1884" w:hanging="363"/>
      </w:pPr>
    </w:lvl>
    <w:lvl w:ilvl="3">
      <w:numFmt w:val="bullet"/>
      <w:lvlText w:val="•"/>
      <w:lvlJc w:val="left"/>
      <w:pPr>
        <w:ind w:left="2776" w:hanging="363"/>
      </w:pPr>
    </w:lvl>
    <w:lvl w:ilvl="4">
      <w:numFmt w:val="bullet"/>
      <w:lvlText w:val="•"/>
      <w:lvlJc w:val="left"/>
      <w:pPr>
        <w:ind w:left="3668" w:hanging="363"/>
      </w:pPr>
    </w:lvl>
    <w:lvl w:ilvl="5">
      <w:numFmt w:val="bullet"/>
      <w:lvlText w:val="•"/>
      <w:lvlJc w:val="left"/>
      <w:pPr>
        <w:ind w:left="4560" w:hanging="363"/>
      </w:pPr>
    </w:lvl>
    <w:lvl w:ilvl="6">
      <w:numFmt w:val="bullet"/>
      <w:lvlText w:val="•"/>
      <w:lvlJc w:val="left"/>
      <w:pPr>
        <w:ind w:left="5452" w:hanging="363"/>
      </w:pPr>
    </w:lvl>
    <w:lvl w:ilvl="7">
      <w:numFmt w:val="bullet"/>
      <w:lvlText w:val="•"/>
      <w:lvlJc w:val="left"/>
      <w:pPr>
        <w:ind w:left="6344" w:hanging="363"/>
      </w:pPr>
    </w:lvl>
    <w:lvl w:ilvl="8">
      <w:numFmt w:val="bullet"/>
      <w:lvlText w:val="•"/>
      <w:lvlJc w:val="left"/>
      <w:pPr>
        <w:ind w:left="7236" w:hanging="363"/>
      </w:pPr>
    </w:lvl>
  </w:abstractNum>
  <w:abstractNum w:abstractNumId="5" w15:restartNumberingAfterBreak="0">
    <w:nsid w:val="00000407"/>
    <w:multiLevelType w:val="multilevel"/>
    <w:tmpl w:val="0000088A"/>
    <w:lvl w:ilvl="0">
      <w:start w:val="1"/>
      <w:numFmt w:val="lowerLetter"/>
      <w:lvlText w:val="(%1)"/>
      <w:lvlJc w:val="left"/>
      <w:pPr>
        <w:ind w:left="121" w:hanging="358"/>
      </w:pPr>
      <w:rPr>
        <w:rFonts w:ascii="Times New Roman" w:hAnsi="Times New Roman" w:cs="Times New Roman"/>
        <w:b w:val="0"/>
        <w:bCs w:val="0"/>
        <w:w w:val="101"/>
        <w:sz w:val="22"/>
        <w:szCs w:val="22"/>
      </w:rPr>
    </w:lvl>
    <w:lvl w:ilvl="1">
      <w:numFmt w:val="bullet"/>
      <w:lvlText w:val="•"/>
      <w:lvlJc w:val="left"/>
      <w:pPr>
        <w:ind w:left="1014" w:hanging="358"/>
      </w:pPr>
    </w:lvl>
    <w:lvl w:ilvl="2">
      <w:numFmt w:val="bullet"/>
      <w:lvlText w:val="•"/>
      <w:lvlJc w:val="left"/>
      <w:pPr>
        <w:ind w:left="1908" w:hanging="358"/>
      </w:pPr>
    </w:lvl>
    <w:lvl w:ilvl="3">
      <w:numFmt w:val="bullet"/>
      <w:lvlText w:val="•"/>
      <w:lvlJc w:val="left"/>
      <w:pPr>
        <w:ind w:left="2802" w:hanging="358"/>
      </w:pPr>
    </w:lvl>
    <w:lvl w:ilvl="4">
      <w:numFmt w:val="bullet"/>
      <w:lvlText w:val="•"/>
      <w:lvlJc w:val="left"/>
      <w:pPr>
        <w:ind w:left="3696" w:hanging="358"/>
      </w:pPr>
    </w:lvl>
    <w:lvl w:ilvl="5">
      <w:numFmt w:val="bullet"/>
      <w:lvlText w:val="•"/>
      <w:lvlJc w:val="left"/>
      <w:pPr>
        <w:ind w:left="4590" w:hanging="358"/>
      </w:pPr>
    </w:lvl>
    <w:lvl w:ilvl="6">
      <w:numFmt w:val="bullet"/>
      <w:lvlText w:val="•"/>
      <w:lvlJc w:val="left"/>
      <w:pPr>
        <w:ind w:left="5484" w:hanging="358"/>
      </w:pPr>
    </w:lvl>
    <w:lvl w:ilvl="7">
      <w:numFmt w:val="bullet"/>
      <w:lvlText w:val="•"/>
      <w:lvlJc w:val="left"/>
      <w:pPr>
        <w:ind w:left="6378" w:hanging="358"/>
      </w:pPr>
    </w:lvl>
    <w:lvl w:ilvl="8">
      <w:numFmt w:val="bullet"/>
      <w:lvlText w:val="•"/>
      <w:lvlJc w:val="left"/>
      <w:pPr>
        <w:ind w:left="7272" w:hanging="358"/>
      </w:pPr>
    </w:lvl>
  </w:abstractNum>
  <w:abstractNum w:abstractNumId="6" w15:restartNumberingAfterBreak="0">
    <w:nsid w:val="00000408"/>
    <w:multiLevelType w:val="multilevel"/>
    <w:tmpl w:val="0000088B"/>
    <w:lvl w:ilvl="0">
      <w:start w:val="1"/>
      <w:numFmt w:val="decimal"/>
      <w:lvlText w:val="(%1)"/>
      <w:lvlJc w:val="left"/>
      <w:pPr>
        <w:ind w:left="146" w:hanging="328"/>
      </w:pPr>
      <w:rPr>
        <w:rFonts w:ascii="Times New Roman" w:hAnsi="Times New Roman" w:cs="Times New Roman"/>
        <w:b w:val="0"/>
        <w:bCs w:val="0"/>
        <w:spacing w:val="0"/>
        <w:w w:val="101"/>
        <w:sz w:val="22"/>
        <w:szCs w:val="22"/>
      </w:rPr>
    </w:lvl>
    <w:lvl w:ilvl="1">
      <w:numFmt w:val="bullet"/>
      <w:lvlText w:val="•"/>
      <w:lvlJc w:val="left"/>
      <w:pPr>
        <w:ind w:left="1028" w:hanging="328"/>
      </w:pPr>
    </w:lvl>
    <w:lvl w:ilvl="2">
      <w:numFmt w:val="bullet"/>
      <w:lvlText w:val="•"/>
      <w:lvlJc w:val="left"/>
      <w:pPr>
        <w:ind w:left="1916" w:hanging="328"/>
      </w:pPr>
    </w:lvl>
    <w:lvl w:ilvl="3">
      <w:numFmt w:val="bullet"/>
      <w:lvlText w:val="•"/>
      <w:lvlJc w:val="left"/>
      <w:pPr>
        <w:ind w:left="2804" w:hanging="328"/>
      </w:pPr>
    </w:lvl>
    <w:lvl w:ilvl="4">
      <w:numFmt w:val="bullet"/>
      <w:lvlText w:val="•"/>
      <w:lvlJc w:val="left"/>
      <w:pPr>
        <w:ind w:left="3692" w:hanging="328"/>
      </w:pPr>
    </w:lvl>
    <w:lvl w:ilvl="5">
      <w:numFmt w:val="bullet"/>
      <w:lvlText w:val="•"/>
      <w:lvlJc w:val="left"/>
      <w:pPr>
        <w:ind w:left="4580" w:hanging="328"/>
      </w:pPr>
    </w:lvl>
    <w:lvl w:ilvl="6">
      <w:numFmt w:val="bullet"/>
      <w:lvlText w:val="•"/>
      <w:lvlJc w:val="left"/>
      <w:pPr>
        <w:ind w:left="5468" w:hanging="328"/>
      </w:pPr>
    </w:lvl>
    <w:lvl w:ilvl="7">
      <w:numFmt w:val="bullet"/>
      <w:lvlText w:val="•"/>
      <w:lvlJc w:val="left"/>
      <w:pPr>
        <w:ind w:left="6356" w:hanging="328"/>
      </w:pPr>
    </w:lvl>
    <w:lvl w:ilvl="8">
      <w:numFmt w:val="bullet"/>
      <w:lvlText w:val="•"/>
      <w:lvlJc w:val="left"/>
      <w:pPr>
        <w:ind w:left="7244" w:hanging="328"/>
      </w:pPr>
    </w:lvl>
  </w:abstractNum>
  <w:abstractNum w:abstractNumId="7" w15:restartNumberingAfterBreak="0">
    <w:nsid w:val="00000409"/>
    <w:multiLevelType w:val="multilevel"/>
    <w:tmpl w:val="0000088C"/>
    <w:lvl w:ilvl="0">
      <w:numFmt w:val="bullet"/>
      <w:lvlText w:val="•"/>
      <w:lvlJc w:val="left"/>
      <w:pPr>
        <w:ind w:left="121" w:hanging="684"/>
      </w:pPr>
      <w:rPr>
        <w:b w:val="0"/>
        <w:bCs w:val="0"/>
        <w:w w:val="101"/>
      </w:rPr>
    </w:lvl>
    <w:lvl w:ilvl="1">
      <w:numFmt w:val="bullet"/>
      <w:lvlText w:val="•"/>
      <w:lvlJc w:val="left"/>
      <w:pPr>
        <w:ind w:left="1176" w:hanging="684"/>
      </w:pPr>
    </w:lvl>
    <w:lvl w:ilvl="2">
      <w:numFmt w:val="bullet"/>
      <w:lvlText w:val="•"/>
      <w:lvlJc w:val="left"/>
      <w:pPr>
        <w:ind w:left="2232" w:hanging="684"/>
      </w:pPr>
    </w:lvl>
    <w:lvl w:ilvl="3">
      <w:numFmt w:val="bullet"/>
      <w:lvlText w:val="•"/>
      <w:lvlJc w:val="left"/>
      <w:pPr>
        <w:ind w:left="3288" w:hanging="684"/>
      </w:pPr>
    </w:lvl>
    <w:lvl w:ilvl="4">
      <w:numFmt w:val="bullet"/>
      <w:lvlText w:val="•"/>
      <w:lvlJc w:val="left"/>
      <w:pPr>
        <w:ind w:left="4344" w:hanging="684"/>
      </w:pPr>
    </w:lvl>
    <w:lvl w:ilvl="5">
      <w:numFmt w:val="bullet"/>
      <w:lvlText w:val="•"/>
      <w:lvlJc w:val="left"/>
      <w:pPr>
        <w:ind w:left="5400" w:hanging="684"/>
      </w:pPr>
    </w:lvl>
    <w:lvl w:ilvl="6">
      <w:numFmt w:val="bullet"/>
      <w:lvlText w:val="•"/>
      <w:lvlJc w:val="left"/>
      <w:pPr>
        <w:ind w:left="6456" w:hanging="684"/>
      </w:pPr>
    </w:lvl>
    <w:lvl w:ilvl="7">
      <w:numFmt w:val="bullet"/>
      <w:lvlText w:val="•"/>
      <w:lvlJc w:val="left"/>
      <w:pPr>
        <w:ind w:left="7512" w:hanging="684"/>
      </w:pPr>
    </w:lvl>
    <w:lvl w:ilvl="8">
      <w:numFmt w:val="bullet"/>
      <w:lvlText w:val="•"/>
      <w:lvlJc w:val="left"/>
      <w:pPr>
        <w:ind w:left="8568" w:hanging="684"/>
      </w:pPr>
    </w:lvl>
  </w:abstractNum>
  <w:abstractNum w:abstractNumId="8" w15:restartNumberingAfterBreak="0">
    <w:nsid w:val="01164A1E"/>
    <w:multiLevelType w:val="hybridMultilevel"/>
    <w:tmpl w:val="2ECE0B08"/>
    <w:lvl w:ilvl="0" w:tplc="CD04CF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abstractNum w:abstractNumId="10" w15:restartNumberingAfterBreak="0">
    <w:nsid w:val="30044D48"/>
    <w:multiLevelType w:val="hybridMultilevel"/>
    <w:tmpl w:val="26945CCA"/>
    <w:lvl w:ilvl="0" w:tplc="CD04CF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223F5"/>
    <w:multiLevelType w:val="hybridMultilevel"/>
    <w:tmpl w:val="590E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9"/>
  </w:num>
  <w:num w:numId="10">
    <w:abstractNumId w:val="11"/>
  </w:num>
  <w:num w:numId="11">
    <w:abstractNumId w:val="8"/>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g, Esther">
    <w15:presenceInfo w15:providerId="AD" w15:userId="S-1-5-21-3697291689-1161744426-439199626-20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56"/>
    <w:rsid w:val="00011F56"/>
    <w:rsid w:val="000257A0"/>
    <w:rsid w:val="000647F8"/>
    <w:rsid w:val="000E0B08"/>
    <w:rsid w:val="001017B1"/>
    <w:rsid w:val="001F4B5B"/>
    <w:rsid w:val="0020085E"/>
    <w:rsid w:val="00220935"/>
    <w:rsid w:val="00227EC3"/>
    <w:rsid w:val="00245FD5"/>
    <w:rsid w:val="0026096E"/>
    <w:rsid w:val="0029601A"/>
    <w:rsid w:val="00343DA5"/>
    <w:rsid w:val="00375D0A"/>
    <w:rsid w:val="003B59DF"/>
    <w:rsid w:val="003C0053"/>
    <w:rsid w:val="003C5AFA"/>
    <w:rsid w:val="003C6412"/>
    <w:rsid w:val="004139DF"/>
    <w:rsid w:val="00511E2D"/>
    <w:rsid w:val="00516A0C"/>
    <w:rsid w:val="00530233"/>
    <w:rsid w:val="005311DB"/>
    <w:rsid w:val="0055759B"/>
    <w:rsid w:val="00575A76"/>
    <w:rsid w:val="00590501"/>
    <w:rsid w:val="005C6AC3"/>
    <w:rsid w:val="00683EB0"/>
    <w:rsid w:val="006A3012"/>
    <w:rsid w:val="006B175C"/>
    <w:rsid w:val="006B1AA8"/>
    <w:rsid w:val="006C3147"/>
    <w:rsid w:val="006C7F28"/>
    <w:rsid w:val="00714069"/>
    <w:rsid w:val="00751F8D"/>
    <w:rsid w:val="00781167"/>
    <w:rsid w:val="007840B0"/>
    <w:rsid w:val="007A4528"/>
    <w:rsid w:val="007C0676"/>
    <w:rsid w:val="007C5A39"/>
    <w:rsid w:val="007E4AD9"/>
    <w:rsid w:val="007F1A8C"/>
    <w:rsid w:val="0087197C"/>
    <w:rsid w:val="008C1A4B"/>
    <w:rsid w:val="008E2BB8"/>
    <w:rsid w:val="009663F0"/>
    <w:rsid w:val="009E73E2"/>
    <w:rsid w:val="00A36CC3"/>
    <w:rsid w:val="00A71620"/>
    <w:rsid w:val="00AB59E6"/>
    <w:rsid w:val="00AE4A9A"/>
    <w:rsid w:val="00C408F5"/>
    <w:rsid w:val="00C45A99"/>
    <w:rsid w:val="00C83433"/>
    <w:rsid w:val="00D26161"/>
    <w:rsid w:val="00D70A72"/>
    <w:rsid w:val="00DA0A6C"/>
    <w:rsid w:val="00E936E3"/>
    <w:rsid w:val="00ED0E45"/>
    <w:rsid w:val="00F1437E"/>
    <w:rsid w:val="00F8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90622"/>
  <w14:defaultImageDpi w14:val="0"/>
  <w15:docId w15:val="{FA589626-0D4D-4183-9210-4C3EAF8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105"/>
      <w:outlineLvl w:val="0"/>
    </w:pPr>
    <w:rPr>
      <w:b/>
      <w:bCs/>
      <w:sz w:val="22"/>
      <w:szCs w:val="22"/>
    </w:rPr>
  </w:style>
  <w:style w:type="paragraph" w:styleId="Heading3">
    <w:name w:val="heading 3"/>
    <w:basedOn w:val="Normal"/>
    <w:next w:val="Normal"/>
    <w:link w:val="Heading3Char"/>
    <w:uiPriority w:val="9"/>
    <w:semiHidden/>
    <w:unhideWhenUsed/>
    <w:qFormat/>
    <w:rsid w:val="003C005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pPr>
      <w:ind w:left="115" w:hanging="1"/>
    </w:pPr>
  </w:style>
  <w:style w:type="paragraph" w:customStyle="1" w:styleId="TableParagraph">
    <w:name w:val="Table Paragraph"/>
    <w:basedOn w:val="Normal"/>
    <w:uiPriority w:val="1"/>
    <w:qFormat/>
    <w:pPr>
      <w:ind w:left="90"/>
    </w:pPr>
  </w:style>
  <w:style w:type="character" w:customStyle="1" w:styleId="Heading3Char">
    <w:name w:val="Heading 3 Char"/>
    <w:link w:val="Heading3"/>
    <w:uiPriority w:val="9"/>
    <w:semiHidden/>
    <w:rsid w:val="003C0053"/>
    <w:rPr>
      <w:rFonts w:ascii="Calibri Light" w:eastAsia="Times New Roman" w:hAnsi="Calibri Light" w:cs="Times New Roman"/>
      <w:b/>
      <w:bCs/>
      <w:sz w:val="26"/>
      <w:szCs w:val="26"/>
    </w:rPr>
  </w:style>
  <w:style w:type="character" w:styleId="Hyperlink">
    <w:name w:val="Hyperlink"/>
    <w:uiPriority w:val="99"/>
    <w:unhideWhenUsed/>
    <w:rsid w:val="003C0053"/>
    <w:rPr>
      <w:color w:val="0563C1"/>
      <w:u w:val="single"/>
    </w:rPr>
  </w:style>
  <w:style w:type="character" w:customStyle="1" w:styleId="UnresolvedMention1">
    <w:name w:val="Unresolved Mention1"/>
    <w:uiPriority w:val="99"/>
    <w:semiHidden/>
    <w:unhideWhenUsed/>
    <w:rsid w:val="003C0053"/>
    <w:rPr>
      <w:color w:val="808080"/>
      <w:shd w:val="clear" w:color="auto" w:fill="E6E6E6"/>
    </w:rPr>
  </w:style>
  <w:style w:type="paragraph" w:styleId="BalloonText">
    <w:name w:val="Balloon Text"/>
    <w:basedOn w:val="Normal"/>
    <w:link w:val="BalloonTextChar"/>
    <w:uiPriority w:val="99"/>
    <w:semiHidden/>
    <w:unhideWhenUsed/>
    <w:rsid w:val="002609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96E"/>
    <w:rPr>
      <w:rFonts w:ascii="Segoe UI" w:hAnsi="Segoe UI" w:cs="Segoe UI"/>
      <w:sz w:val="18"/>
      <w:szCs w:val="18"/>
    </w:rPr>
  </w:style>
  <w:style w:type="character" w:styleId="UnresolvedMention">
    <w:name w:val="Unresolved Mention"/>
    <w:basedOn w:val="DefaultParagraphFont"/>
    <w:uiPriority w:val="99"/>
    <w:semiHidden/>
    <w:unhideWhenUsed/>
    <w:rsid w:val="00714069"/>
    <w:rPr>
      <w:color w:val="605E5C"/>
      <w:shd w:val="clear" w:color="auto" w:fill="E1DFDD"/>
    </w:rPr>
  </w:style>
  <w:style w:type="paragraph" w:styleId="Header">
    <w:name w:val="header"/>
    <w:basedOn w:val="Normal"/>
    <w:link w:val="HeaderChar"/>
    <w:uiPriority w:val="99"/>
    <w:unhideWhenUsed/>
    <w:rsid w:val="007F1A8C"/>
    <w:pPr>
      <w:tabs>
        <w:tab w:val="center" w:pos="4680"/>
        <w:tab w:val="right" w:pos="9360"/>
      </w:tabs>
    </w:pPr>
  </w:style>
  <w:style w:type="character" w:customStyle="1" w:styleId="HeaderChar">
    <w:name w:val="Header Char"/>
    <w:basedOn w:val="DefaultParagraphFont"/>
    <w:link w:val="Header"/>
    <w:uiPriority w:val="99"/>
    <w:rsid w:val="007F1A8C"/>
    <w:rPr>
      <w:rFonts w:ascii="Times New Roman" w:hAnsi="Times New Roman"/>
      <w:sz w:val="24"/>
      <w:szCs w:val="24"/>
    </w:rPr>
  </w:style>
  <w:style w:type="paragraph" w:styleId="Footer">
    <w:name w:val="footer"/>
    <w:basedOn w:val="Normal"/>
    <w:link w:val="FooterChar"/>
    <w:uiPriority w:val="99"/>
    <w:unhideWhenUsed/>
    <w:rsid w:val="007F1A8C"/>
    <w:pPr>
      <w:tabs>
        <w:tab w:val="center" w:pos="4680"/>
        <w:tab w:val="right" w:pos="9360"/>
      </w:tabs>
    </w:pPr>
  </w:style>
  <w:style w:type="character" w:customStyle="1" w:styleId="FooterChar">
    <w:name w:val="Footer Char"/>
    <w:basedOn w:val="DefaultParagraphFont"/>
    <w:link w:val="Footer"/>
    <w:uiPriority w:val="99"/>
    <w:rsid w:val="007F1A8C"/>
    <w:rPr>
      <w:rFonts w:ascii="Times New Roman" w:hAnsi="Times New Roman"/>
      <w:sz w:val="24"/>
      <w:szCs w:val="24"/>
    </w:rPr>
  </w:style>
  <w:style w:type="character" w:customStyle="1" w:styleId="M-8628992473278519335gmail-il">
    <w:name w:val="M_-8628992473278519335gmail-il"/>
    <w:basedOn w:val="DefaultParagraphFont"/>
    <w:uiPriority w:val="99"/>
    <w:rsid w:val="00375D0A"/>
  </w:style>
  <w:style w:type="character" w:styleId="CommentReference">
    <w:name w:val="annotation reference"/>
    <w:basedOn w:val="DefaultParagraphFont"/>
    <w:uiPriority w:val="99"/>
    <w:semiHidden/>
    <w:unhideWhenUsed/>
    <w:rsid w:val="00375D0A"/>
    <w:rPr>
      <w:sz w:val="16"/>
      <w:szCs w:val="16"/>
    </w:rPr>
  </w:style>
  <w:style w:type="paragraph" w:styleId="CommentText">
    <w:name w:val="annotation text"/>
    <w:basedOn w:val="Normal"/>
    <w:link w:val="CommentTextChar"/>
    <w:uiPriority w:val="99"/>
    <w:semiHidden/>
    <w:unhideWhenUsed/>
    <w:rsid w:val="00375D0A"/>
    <w:rPr>
      <w:sz w:val="20"/>
      <w:szCs w:val="20"/>
    </w:rPr>
  </w:style>
  <w:style w:type="character" w:customStyle="1" w:styleId="CommentTextChar">
    <w:name w:val="Comment Text Char"/>
    <w:basedOn w:val="DefaultParagraphFont"/>
    <w:link w:val="CommentText"/>
    <w:uiPriority w:val="99"/>
    <w:semiHidden/>
    <w:rsid w:val="00375D0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75D0A"/>
    <w:rPr>
      <w:b/>
      <w:bCs/>
    </w:rPr>
  </w:style>
  <w:style w:type="character" w:customStyle="1" w:styleId="CommentSubjectChar">
    <w:name w:val="Comment Subject Char"/>
    <w:basedOn w:val="CommentTextChar"/>
    <w:link w:val="CommentSubject"/>
    <w:uiPriority w:val="99"/>
    <w:semiHidden/>
    <w:rsid w:val="00375D0A"/>
    <w:rPr>
      <w:rFonts w:ascii="Times New Roman" w:hAnsi="Times New Roman"/>
      <w:b/>
      <w:bCs/>
    </w:rPr>
  </w:style>
  <w:style w:type="paragraph" w:styleId="BodyTextIndent">
    <w:name w:val="Body Text Indent"/>
    <w:basedOn w:val="Normal"/>
    <w:link w:val="BodyTextIndentChar"/>
    <w:uiPriority w:val="99"/>
    <w:rsid w:val="00375D0A"/>
    <w:pPr>
      <w:widowControl/>
      <w:autoSpaceDE/>
      <w:autoSpaceDN/>
      <w:adjustRightInd/>
      <w:spacing w:after="120"/>
      <w:ind w:left="360"/>
    </w:pPr>
  </w:style>
  <w:style w:type="character" w:customStyle="1" w:styleId="BodyTextIndentChar">
    <w:name w:val="Body Text Indent Char"/>
    <w:basedOn w:val="DefaultParagraphFont"/>
    <w:link w:val="BodyTextIndent"/>
    <w:uiPriority w:val="99"/>
    <w:rsid w:val="00375D0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mailto:Thomas@mpwm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homas@mpwmd.net" TargetMode="External"/><Relationship Id="rId17" Type="http://schemas.openxmlformats.org/officeDocument/2006/relationships/hyperlink" Target="mailto:hhouston@usgs.gov" TargetMode="External"/><Relationship Id="rId2" Type="http://schemas.openxmlformats.org/officeDocument/2006/relationships/numbering" Target="numbering.xml"/><Relationship Id="rId16" Type="http://schemas.openxmlformats.org/officeDocument/2006/relationships/hyperlink" Target="http://www.usgs.gov/" TargetMode="External"/><Relationship Id="rId20" Type="http://schemas.openxmlformats.org/officeDocument/2006/relationships/hyperlink" Target="mailto:Thomas@mpwmd.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5" Type="http://schemas.openxmlformats.org/officeDocument/2006/relationships/webSettings" Target="webSettings.xml"/><Relationship Id="rId15" Type="http://schemas.openxmlformats.org/officeDocument/2006/relationships/hyperlink" Target="mailto:miswon@usgs.gov"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mpwmd.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6C66C-C4AE-4265-A299-3A49161F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3009</Words>
  <Characters>17785</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Houston, Helen R</cp:lastModifiedBy>
  <cp:revision>2</cp:revision>
  <dcterms:created xsi:type="dcterms:W3CDTF">2019-03-04T20:07:00Z</dcterms:created>
  <dcterms:modified xsi:type="dcterms:W3CDTF">2019-03-04T20:07:00Z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EPSON WF-3520/3530/3540</vt:lpwstr>
  </property>
</Properties>
</file>